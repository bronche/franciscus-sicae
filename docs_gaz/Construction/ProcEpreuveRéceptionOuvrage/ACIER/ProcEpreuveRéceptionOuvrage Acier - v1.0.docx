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settings.xml" ContentType="application/vnd.openxmlformats-officedocument.wordprocessingml.settings+xml"/>
  <Override PartName="/docProps/core.xml" ContentType="application/vnd.openxmlformats-package.core-properties+xml"/>
  <Override PartName="/word/stylesWithEffects.xml" ContentType="application/vnd.ms-word.stylesWithEffect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activeX/activeX9.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webSettings.xml" ContentType="application/vnd.openxmlformats-officedocument.wordprocessingml.webSettings+xml"/>
  <Override PartName="/word/activeX/activeX4.xml" ContentType="application/vnd.ms-office.activeX+xml"/>
  <Override PartName="/word/activeX/activeX5.xml" ContentType="application/vnd.ms-office.activeX+xml"/>
  <Override PartName="/word/numbering.xml" ContentType="application/vnd.openxmlformats-officedocument.wordprocessingml.numbering+xml"/>
  <Override PartName="/word/activeX/activeX8.xml" ContentType="application/vnd.ms-office.activeX+xml"/>
  <Override PartName="/word/activeX/activeX7.xml" ContentType="application/vnd.ms-office.activeX+xml"/>
  <Override PartName="/word/activeX/activeX6.xml" ContentType="application/vnd.ms-office.activeX+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CellMar>
          <w:left w:w="70" w:type="dxa"/>
          <w:right w:w="70" w:type="dxa"/>
        </w:tblCellMar>
        <w:tblLook w:val="0000" w:firstRow="0" w:lastRow="0" w:firstColumn="0" w:lastColumn="0" w:noHBand="0" w:noVBand="0"/>
      </w:tblPr>
      <w:tblGrid>
        <w:gridCol w:w="366"/>
        <w:gridCol w:w="1794"/>
        <w:gridCol w:w="6912"/>
      </w:tblGrid>
      <w:tr w:rsidR="00F408E8" w:rsidRPr="00350C28" w:rsidTr="003C0006">
        <w:tblPrEx>
          <w:tblCellMar>
            <w:top w:w="0" w:type="dxa"/>
            <w:bottom w:w="0" w:type="dxa"/>
          </w:tblCellMar>
        </w:tblPrEx>
        <w:trPr>
          <w:cantSplit/>
        </w:trPr>
        <w:tc>
          <w:tcPr>
            <w:tcW w:w="366" w:type="dxa"/>
            <w:shd w:val="clear" w:color="auto" w:fill="658AFF"/>
          </w:tcPr>
          <w:p w:rsidR="00F408E8" w:rsidRPr="00350C28" w:rsidRDefault="00F408E8" w:rsidP="00634719">
            <w:pPr>
              <w:rPr>
                <w:color w:val="000000"/>
              </w:rPr>
            </w:pPr>
            <w:r>
              <w:rPr>
                <w:color w:val="000000"/>
              </w:rPr>
              <w:fldChar w:fldCharType="begin"/>
            </w:r>
            <w:r>
              <w:rPr>
                <w:color w:val="000000"/>
              </w:rPr>
              <w:instrText xml:space="preserve"> MACROBUTTON  MettreÀJourTableMatières </w:instrText>
            </w:r>
            <w:r>
              <w:rPr>
                <w:color w:val="000000"/>
              </w:rPr>
              <w:fldChar w:fldCharType="end"/>
            </w:r>
            <w:r w:rsidRPr="0082345B">
              <w:t xml:space="preserve"> </w:t>
            </w:r>
          </w:p>
        </w:tc>
        <w:tc>
          <w:tcPr>
            <w:tcW w:w="1794" w:type="dxa"/>
            <w:shd w:val="clear" w:color="auto" w:fill="auto"/>
          </w:tcPr>
          <w:p w:rsidR="00F408E8" w:rsidRPr="0082345B" w:rsidRDefault="00614F6E" w:rsidP="0082345B">
            <w:bookmarkStart w:id="0" w:name="_PictureBullets"/>
            <w:bookmarkEnd w:id="0"/>
            <w:r>
              <w:rPr>
                <w:noProof/>
              </w:rPr>
              <w:drawing>
                <wp:inline distT="0" distB="0" distL="0" distR="0">
                  <wp:extent cx="861060" cy="510540"/>
                  <wp:effectExtent l="0" t="0" r="0" b="0"/>
                  <wp:docPr id="19" name="Image 19" descr="sicae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cae 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510540"/>
                          </a:xfrm>
                          <a:prstGeom prst="rect">
                            <a:avLst/>
                          </a:prstGeom>
                          <a:noFill/>
                          <a:ln>
                            <a:noFill/>
                          </a:ln>
                        </pic:spPr>
                      </pic:pic>
                    </a:graphicData>
                  </a:graphic>
                </wp:inline>
              </w:drawing>
            </w:r>
          </w:p>
        </w:tc>
        <w:tc>
          <w:tcPr>
            <w:tcW w:w="6912" w:type="dxa"/>
            <w:shd w:val="clear" w:color="auto" w:fill="auto"/>
          </w:tcPr>
          <w:p w:rsidR="004921E0" w:rsidRDefault="004921E0" w:rsidP="000E29BF">
            <w:pPr>
              <w:pStyle w:val="Typededocument"/>
            </w:pPr>
            <w:bookmarkStart w:id="1" w:name="Type_de_document"/>
          </w:p>
          <w:p w:rsidR="00F408E8" w:rsidRPr="00350C28" w:rsidRDefault="00F408E8" w:rsidP="000E29BF">
            <w:pPr>
              <w:pStyle w:val="Typededocument"/>
            </w:pPr>
            <w:r>
              <w:t>Proc</w:t>
            </w:r>
            <w:r w:rsidR="00DA4318">
              <w:t>édure</w:t>
            </w:r>
            <w:bookmarkEnd w:id="1"/>
          </w:p>
        </w:tc>
      </w:tr>
    </w:tbl>
    <w:p w:rsidR="00587A04" w:rsidRDefault="00587A0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CellMar>
          <w:left w:w="70" w:type="dxa"/>
          <w:right w:w="70" w:type="dxa"/>
        </w:tblCellMar>
        <w:tblLook w:val="0000" w:firstRow="0" w:lastRow="0" w:firstColumn="0" w:lastColumn="0" w:noHBand="0" w:noVBand="0"/>
      </w:tblPr>
      <w:tblGrid>
        <w:gridCol w:w="364"/>
        <w:gridCol w:w="6881"/>
      </w:tblGrid>
      <w:tr w:rsidR="000E29BF" w:rsidRPr="00350C28" w:rsidTr="003C0006">
        <w:tblPrEx>
          <w:tblCellMar>
            <w:top w:w="0" w:type="dxa"/>
            <w:bottom w:w="0" w:type="dxa"/>
          </w:tblCellMar>
        </w:tblPrEx>
        <w:trPr>
          <w:cantSplit/>
          <w:jc w:val="center"/>
        </w:trPr>
        <w:tc>
          <w:tcPr>
            <w:tcW w:w="364" w:type="dxa"/>
            <w:shd w:val="clear" w:color="auto" w:fill="658AFF"/>
          </w:tcPr>
          <w:p w:rsidR="000E29BF" w:rsidRPr="00350C28" w:rsidRDefault="000E29BF" w:rsidP="00634719">
            <w:pPr>
              <w:rPr>
                <w:color w:val="000000"/>
              </w:rPr>
            </w:pPr>
          </w:p>
        </w:tc>
        <w:tc>
          <w:tcPr>
            <w:tcW w:w="6881" w:type="dxa"/>
            <w:shd w:val="clear" w:color="auto" w:fill="auto"/>
          </w:tcPr>
          <w:p w:rsidR="000E29BF" w:rsidRPr="00350C28" w:rsidRDefault="008323D5" w:rsidP="00913782">
            <w:pPr>
              <w:pStyle w:val="Typededocument"/>
            </w:pPr>
            <w:r>
              <w:t>Epreuve de réception des ouvrages</w:t>
            </w:r>
            <w:ins w:id="2" w:author="Frédéric PETIT" w:date="2016-08-25T15:40:00Z">
              <w:r w:rsidR="009960F0">
                <w:t xml:space="preserve"> acier</w:t>
              </w:r>
            </w:ins>
          </w:p>
        </w:tc>
      </w:tr>
    </w:tbl>
    <w:p w:rsidR="000E29BF" w:rsidRDefault="000E29BF"/>
    <w:p w:rsidR="000E29BF" w:rsidRDefault="008323D5">
      <w:r>
        <w:t>Numéro</w:t>
      </w:r>
      <w:r w:rsidR="000E29BF">
        <w:t> :</w:t>
      </w:r>
      <w:r w:rsidR="000E29BF" w:rsidRPr="000E29BF">
        <w:t xml:space="preserve"> </w:t>
      </w:r>
      <w:r w:rsidR="000B119B">
        <w:t>GAZ-</w:t>
      </w:r>
      <w:r w:rsidR="00054CA7">
        <w:t>5</w:t>
      </w:r>
      <w:r>
        <w:t>-</w:t>
      </w:r>
      <w:r w:rsidR="000B119B">
        <w:t>P5</w:t>
      </w:r>
    </w:p>
    <w:p w:rsidR="000E29BF" w:rsidRDefault="000E29BF"/>
    <w:p w:rsidR="00366DD8" w:rsidRDefault="00366DD8" w:rsidP="00366DD8">
      <w:pPr>
        <w:pStyle w:val="Titre1repage"/>
        <w:jc w:val="left"/>
      </w:pPr>
      <w:r>
        <w:t>Lieu de stockage de la version informatique:</w:t>
      </w:r>
      <w:r w:rsidRPr="00821724">
        <w:rPr>
          <w:sz w:val="20"/>
          <w:szCs w:val="20"/>
        </w:rPr>
        <w:t xml:space="preserve"> </w:t>
      </w:r>
      <w:r w:rsidR="00C73ECD" w:rsidRPr="00C73ECD">
        <w:rPr>
          <w:sz w:val="20"/>
          <w:szCs w:val="20"/>
        </w:rPr>
        <w:t>\\Nassicae1\Technique\ActivitéGaz</w:t>
      </w:r>
      <w:r w:rsidR="008B4EC6">
        <w:rPr>
          <w:sz w:val="20"/>
          <w:szCs w:val="20"/>
        </w:rPr>
        <w:t>\</w:t>
      </w:r>
      <w:r w:rsidR="00C73ECD" w:rsidRPr="008B4EC6">
        <w:rPr>
          <w:sz w:val="20"/>
          <w:szCs w:val="20"/>
        </w:rPr>
        <w:t>Procédure</w:t>
      </w:r>
      <w:r>
        <w:rPr>
          <w:sz w:val="20"/>
          <w:szCs w:val="20"/>
        </w:rPr>
        <w:t>\Construction</w:t>
      </w:r>
      <w:r w:rsidR="004F2300">
        <w:rPr>
          <w:sz w:val="20"/>
          <w:szCs w:val="20"/>
        </w:rPr>
        <w:t>\ProcEpreuveRéceptionOuvrage</w:t>
      </w:r>
      <w:ins w:id="3" w:author="Frédéric PETIT" w:date="2016-08-25T15:40:00Z">
        <w:r w:rsidR="009960F0">
          <w:rPr>
            <w:sz w:val="20"/>
            <w:szCs w:val="20"/>
          </w:rPr>
          <w:t>Acier</w:t>
        </w:r>
      </w:ins>
      <w:del w:id="4" w:author="Frédéric PETIT" w:date="2016-08-25T15:40:00Z">
        <w:r w:rsidR="008B4EC6" w:rsidDel="009960F0">
          <w:rPr>
            <w:sz w:val="20"/>
            <w:szCs w:val="20"/>
          </w:rPr>
          <w:delText>PE</w:delText>
        </w:r>
      </w:del>
    </w:p>
    <w:p w:rsidR="000E29BF" w:rsidRDefault="000E29BF" w:rsidP="000E29BF"/>
    <w:p w:rsidR="000E29BF" w:rsidRDefault="000E29BF" w:rsidP="000E29BF">
      <w:pPr>
        <w:pStyle w:val="Titre1repage"/>
      </w:pPr>
      <w:r>
        <w:t>Suivi document :</w:t>
      </w:r>
    </w:p>
    <w:p w:rsidR="000E29BF" w:rsidRDefault="000E29BF" w:rsidP="000E29BF"/>
    <w:tbl>
      <w:tblPr>
        <w:tblW w:w="939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2208"/>
        <w:gridCol w:w="1104"/>
        <w:gridCol w:w="1792"/>
        <w:gridCol w:w="1104"/>
        <w:gridCol w:w="2263"/>
      </w:tblGrid>
      <w:tr w:rsidR="00366DD8" w:rsidRPr="00350C28" w:rsidTr="00AB788C">
        <w:tblPrEx>
          <w:tblCellMar>
            <w:top w:w="0" w:type="dxa"/>
            <w:bottom w:w="0" w:type="dxa"/>
          </w:tblCellMar>
        </w:tblPrEx>
        <w:tc>
          <w:tcPr>
            <w:tcW w:w="921" w:type="dxa"/>
            <w:shd w:val="clear" w:color="auto" w:fill="658AFF"/>
            <w:vAlign w:val="center"/>
          </w:tcPr>
          <w:p w:rsidR="00366DD8" w:rsidRPr="00926340" w:rsidRDefault="00366DD8" w:rsidP="00AB788C">
            <w:pPr>
              <w:pStyle w:val="Titretableau1repage"/>
              <w:rPr>
                <w:rFonts w:ascii="Arial Narrow" w:hAnsi="Arial Narrow"/>
                <w:bCs/>
              </w:rPr>
            </w:pPr>
            <w:r w:rsidRPr="00926340">
              <w:rPr>
                <w:rFonts w:ascii="Arial Narrow" w:hAnsi="Arial Narrow"/>
                <w:bCs/>
              </w:rPr>
              <w:t>Version</w:t>
            </w:r>
          </w:p>
        </w:tc>
        <w:tc>
          <w:tcPr>
            <w:tcW w:w="2208" w:type="dxa"/>
            <w:shd w:val="clear" w:color="auto" w:fill="658AFF"/>
            <w:vAlign w:val="center"/>
          </w:tcPr>
          <w:p w:rsidR="00366DD8" w:rsidRPr="00A02B55" w:rsidRDefault="00366DD8" w:rsidP="00AB788C">
            <w:pPr>
              <w:pStyle w:val="Titretableau1repage"/>
              <w:rPr>
                <w:rFonts w:ascii="Arial Narrow" w:hAnsi="Arial Narrow"/>
              </w:rPr>
            </w:pPr>
            <w:r w:rsidRPr="00A02B55">
              <w:rPr>
                <w:rFonts w:ascii="Arial Narrow" w:hAnsi="Arial Narrow"/>
              </w:rPr>
              <w:t>Rédacteur</w:t>
            </w:r>
          </w:p>
        </w:tc>
        <w:tc>
          <w:tcPr>
            <w:tcW w:w="1104" w:type="dxa"/>
            <w:shd w:val="clear" w:color="auto" w:fill="658AFF"/>
            <w:vAlign w:val="center"/>
          </w:tcPr>
          <w:p w:rsidR="00366DD8" w:rsidRPr="00A02B55" w:rsidRDefault="00366DD8" w:rsidP="00AB788C">
            <w:pPr>
              <w:pStyle w:val="Titretableau1repage"/>
              <w:rPr>
                <w:rFonts w:ascii="Arial Narrow" w:hAnsi="Arial Narrow"/>
              </w:rPr>
            </w:pPr>
            <w:r w:rsidRPr="00A02B55">
              <w:rPr>
                <w:rFonts w:ascii="Arial Narrow" w:hAnsi="Arial Narrow"/>
              </w:rPr>
              <w:t>Date</w:t>
            </w:r>
          </w:p>
        </w:tc>
        <w:tc>
          <w:tcPr>
            <w:tcW w:w="1792" w:type="dxa"/>
            <w:shd w:val="clear" w:color="auto" w:fill="658AFF"/>
            <w:vAlign w:val="center"/>
          </w:tcPr>
          <w:p w:rsidR="00366DD8" w:rsidRPr="00A02B55" w:rsidRDefault="00366DD8" w:rsidP="00AB788C">
            <w:pPr>
              <w:pStyle w:val="Titretableau1repage"/>
              <w:rPr>
                <w:rFonts w:ascii="Arial Narrow" w:hAnsi="Arial Narrow"/>
              </w:rPr>
            </w:pPr>
            <w:r w:rsidRPr="00A02B55">
              <w:rPr>
                <w:rFonts w:ascii="Arial Narrow" w:hAnsi="Arial Narrow"/>
              </w:rPr>
              <w:t>Vérificateur</w:t>
            </w:r>
          </w:p>
        </w:tc>
        <w:tc>
          <w:tcPr>
            <w:tcW w:w="1104" w:type="dxa"/>
            <w:shd w:val="clear" w:color="auto" w:fill="658AFF"/>
            <w:vAlign w:val="center"/>
          </w:tcPr>
          <w:p w:rsidR="00366DD8" w:rsidRPr="00A02B55" w:rsidRDefault="00366DD8" w:rsidP="00AB788C">
            <w:pPr>
              <w:pStyle w:val="Titretableau1repage"/>
              <w:rPr>
                <w:rFonts w:ascii="Arial Narrow" w:hAnsi="Arial Narrow"/>
              </w:rPr>
            </w:pPr>
            <w:r w:rsidRPr="00A02B55">
              <w:rPr>
                <w:rFonts w:ascii="Arial Narrow" w:hAnsi="Arial Narrow"/>
              </w:rPr>
              <w:t>Date</w:t>
            </w:r>
          </w:p>
        </w:tc>
        <w:tc>
          <w:tcPr>
            <w:tcW w:w="2263" w:type="dxa"/>
            <w:shd w:val="clear" w:color="auto" w:fill="658AFF"/>
            <w:vAlign w:val="center"/>
          </w:tcPr>
          <w:p w:rsidR="00366DD8" w:rsidRPr="00A02B55" w:rsidRDefault="00366DD8" w:rsidP="00AB788C">
            <w:pPr>
              <w:pStyle w:val="Titretableau1repage"/>
              <w:rPr>
                <w:rFonts w:ascii="Arial Narrow" w:hAnsi="Arial Narrow"/>
              </w:rPr>
            </w:pPr>
            <w:r w:rsidRPr="00A02B55">
              <w:rPr>
                <w:rFonts w:ascii="Arial Narrow" w:hAnsi="Arial Narrow"/>
              </w:rPr>
              <w:t>Désignation Modifications</w:t>
            </w:r>
          </w:p>
        </w:tc>
      </w:tr>
      <w:tr w:rsidR="00366DD8" w:rsidRPr="00350C28" w:rsidTr="00AB788C">
        <w:tblPrEx>
          <w:tblCellMar>
            <w:top w:w="0" w:type="dxa"/>
            <w:bottom w:w="0" w:type="dxa"/>
          </w:tblCellMar>
        </w:tblPrEx>
        <w:tc>
          <w:tcPr>
            <w:tcW w:w="921" w:type="dxa"/>
            <w:vAlign w:val="center"/>
          </w:tcPr>
          <w:p w:rsidR="00366DD8" w:rsidRPr="00350C28" w:rsidRDefault="00D37C1D" w:rsidP="00AB788C">
            <w:pPr>
              <w:pStyle w:val="Intrieurtableau"/>
            </w:pPr>
            <w:r>
              <w:t>1.0</w:t>
            </w:r>
          </w:p>
        </w:tc>
        <w:tc>
          <w:tcPr>
            <w:tcW w:w="2208" w:type="dxa"/>
            <w:vAlign w:val="center"/>
          </w:tcPr>
          <w:p w:rsidR="00366DD8" w:rsidRPr="00350C28" w:rsidRDefault="00D37C1D" w:rsidP="00AB788C">
            <w:pPr>
              <w:pStyle w:val="Intrieurtableau"/>
            </w:pPr>
            <w:r>
              <w:t>Frédéric PETIT</w:t>
            </w:r>
          </w:p>
        </w:tc>
        <w:tc>
          <w:tcPr>
            <w:tcW w:w="1104" w:type="dxa"/>
            <w:vAlign w:val="center"/>
          </w:tcPr>
          <w:p w:rsidR="00366DD8" w:rsidRPr="00350C28" w:rsidRDefault="00D37C1D" w:rsidP="00D37C1D">
            <w:pPr>
              <w:pStyle w:val="Intrieurtableau"/>
            </w:pPr>
            <w:r>
              <w:t>25</w:t>
            </w:r>
            <w:r w:rsidR="00366DD8">
              <w:t>/0</w:t>
            </w:r>
            <w:r>
              <w:t>8</w:t>
            </w:r>
            <w:r w:rsidR="00366DD8">
              <w:t>/20</w:t>
            </w:r>
            <w:r>
              <w:t>1</w:t>
            </w:r>
            <w:r w:rsidR="00366DD8">
              <w:t>6</w:t>
            </w:r>
          </w:p>
        </w:tc>
        <w:tc>
          <w:tcPr>
            <w:tcW w:w="1792" w:type="dxa"/>
            <w:vAlign w:val="center"/>
          </w:tcPr>
          <w:p w:rsidR="00366DD8" w:rsidRPr="00350C28" w:rsidRDefault="00366DD8" w:rsidP="00D37C1D">
            <w:pPr>
              <w:pStyle w:val="Intrieurtableau"/>
            </w:pPr>
            <w:r>
              <w:t xml:space="preserve">Christophe </w:t>
            </w:r>
            <w:r w:rsidR="00D37C1D">
              <w:t>DUFOUR</w:t>
            </w:r>
          </w:p>
        </w:tc>
        <w:tc>
          <w:tcPr>
            <w:tcW w:w="1104" w:type="dxa"/>
            <w:vAlign w:val="center"/>
          </w:tcPr>
          <w:p w:rsidR="00366DD8" w:rsidRPr="00350C28" w:rsidRDefault="00366DD8" w:rsidP="00AB788C">
            <w:pPr>
              <w:pStyle w:val="Intrieurtableau"/>
            </w:pPr>
          </w:p>
        </w:tc>
        <w:tc>
          <w:tcPr>
            <w:tcW w:w="2263" w:type="dxa"/>
            <w:vAlign w:val="center"/>
          </w:tcPr>
          <w:p w:rsidR="00366DD8" w:rsidRPr="00350C28" w:rsidRDefault="00366DD8" w:rsidP="00AB788C">
            <w:pPr>
              <w:pStyle w:val="Intrieurtableau"/>
            </w:pPr>
          </w:p>
        </w:tc>
      </w:tr>
      <w:tr w:rsidR="00366DD8" w:rsidRPr="00350C28" w:rsidTr="00AB788C">
        <w:tblPrEx>
          <w:tblCellMar>
            <w:top w:w="0" w:type="dxa"/>
            <w:bottom w:w="0" w:type="dxa"/>
          </w:tblCellMar>
        </w:tblPrEx>
        <w:tc>
          <w:tcPr>
            <w:tcW w:w="921" w:type="dxa"/>
            <w:vAlign w:val="center"/>
          </w:tcPr>
          <w:p w:rsidR="00366DD8" w:rsidRPr="00350C28" w:rsidRDefault="00366DD8" w:rsidP="00AB788C">
            <w:pPr>
              <w:pStyle w:val="Intrieurtableau"/>
            </w:pPr>
          </w:p>
        </w:tc>
        <w:tc>
          <w:tcPr>
            <w:tcW w:w="2208" w:type="dxa"/>
            <w:vAlign w:val="center"/>
          </w:tcPr>
          <w:p w:rsidR="00366DD8" w:rsidRPr="00350C28" w:rsidRDefault="00366DD8" w:rsidP="00AB788C">
            <w:pPr>
              <w:pStyle w:val="Intrieurtableau"/>
            </w:pPr>
          </w:p>
        </w:tc>
        <w:tc>
          <w:tcPr>
            <w:tcW w:w="1104" w:type="dxa"/>
            <w:vAlign w:val="center"/>
          </w:tcPr>
          <w:p w:rsidR="00366DD8" w:rsidRPr="00350C28" w:rsidRDefault="00366DD8" w:rsidP="00AB788C">
            <w:pPr>
              <w:pStyle w:val="Intrieurtableau"/>
            </w:pPr>
          </w:p>
        </w:tc>
        <w:tc>
          <w:tcPr>
            <w:tcW w:w="1792" w:type="dxa"/>
            <w:vAlign w:val="center"/>
          </w:tcPr>
          <w:p w:rsidR="00366DD8" w:rsidRPr="00350C28" w:rsidRDefault="00366DD8" w:rsidP="00AB788C">
            <w:pPr>
              <w:pStyle w:val="Intrieurtableau"/>
            </w:pPr>
          </w:p>
        </w:tc>
        <w:tc>
          <w:tcPr>
            <w:tcW w:w="1104" w:type="dxa"/>
            <w:vAlign w:val="center"/>
          </w:tcPr>
          <w:p w:rsidR="00366DD8" w:rsidRPr="00350C28" w:rsidRDefault="00366DD8" w:rsidP="00AB788C">
            <w:pPr>
              <w:pStyle w:val="Intrieurtableau"/>
            </w:pPr>
          </w:p>
        </w:tc>
        <w:tc>
          <w:tcPr>
            <w:tcW w:w="2263" w:type="dxa"/>
            <w:vAlign w:val="center"/>
          </w:tcPr>
          <w:p w:rsidR="00366DD8" w:rsidRPr="00350C28" w:rsidRDefault="00366DD8" w:rsidP="00AB788C">
            <w:pPr>
              <w:pStyle w:val="Intrieurtableau"/>
            </w:pPr>
          </w:p>
        </w:tc>
      </w:tr>
      <w:tr w:rsidR="00C73ECD" w:rsidRPr="00350C28" w:rsidTr="00C73ECD">
        <w:tblPrEx>
          <w:tblCellMar>
            <w:top w:w="0" w:type="dxa"/>
            <w:bottom w:w="0" w:type="dxa"/>
          </w:tblCellMar>
        </w:tblPrEx>
        <w:tc>
          <w:tcPr>
            <w:tcW w:w="921" w:type="dxa"/>
            <w:tcBorders>
              <w:top w:val="single" w:sz="4" w:space="0" w:color="auto"/>
              <w:left w:val="single" w:sz="4" w:space="0" w:color="auto"/>
              <w:bottom w:val="single" w:sz="4" w:space="0" w:color="auto"/>
              <w:right w:val="single" w:sz="4" w:space="0" w:color="auto"/>
            </w:tcBorders>
            <w:vAlign w:val="center"/>
          </w:tcPr>
          <w:p w:rsidR="00C73ECD" w:rsidRPr="00350C28" w:rsidRDefault="00C73ECD" w:rsidP="00C73ECD">
            <w:pPr>
              <w:pStyle w:val="Intrieurtableau"/>
            </w:pPr>
          </w:p>
        </w:tc>
        <w:tc>
          <w:tcPr>
            <w:tcW w:w="2208" w:type="dxa"/>
            <w:tcBorders>
              <w:top w:val="single" w:sz="4" w:space="0" w:color="auto"/>
              <w:left w:val="single" w:sz="4" w:space="0" w:color="auto"/>
              <w:bottom w:val="single" w:sz="4" w:space="0" w:color="auto"/>
              <w:right w:val="single" w:sz="4" w:space="0" w:color="auto"/>
            </w:tcBorders>
            <w:vAlign w:val="center"/>
          </w:tcPr>
          <w:p w:rsidR="00C73ECD" w:rsidRPr="00350C28" w:rsidRDefault="00C73ECD" w:rsidP="005B7938">
            <w:pPr>
              <w:pStyle w:val="Intrieurtableau"/>
            </w:pPr>
          </w:p>
        </w:tc>
        <w:tc>
          <w:tcPr>
            <w:tcW w:w="1104" w:type="dxa"/>
            <w:tcBorders>
              <w:top w:val="single" w:sz="4" w:space="0" w:color="auto"/>
              <w:left w:val="single" w:sz="4" w:space="0" w:color="auto"/>
              <w:bottom w:val="single" w:sz="4" w:space="0" w:color="auto"/>
              <w:right w:val="single" w:sz="4" w:space="0" w:color="auto"/>
            </w:tcBorders>
            <w:vAlign w:val="center"/>
          </w:tcPr>
          <w:p w:rsidR="00C73ECD" w:rsidRPr="00350C28" w:rsidRDefault="00C73ECD" w:rsidP="004F2300">
            <w:pPr>
              <w:pStyle w:val="Intrieurtableau"/>
            </w:pPr>
          </w:p>
        </w:tc>
        <w:tc>
          <w:tcPr>
            <w:tcW w:w="1792" w:type="dxa"/>
            <w:tcBorders>
              <w:top w:val="single" w:sz="4" w:space="0" w:color="auto"/>
              <w:left w:val="single" w:sz="4" w:space="0" w:color="auto"/>
              <w:bottom w:val="single" w:sz="4" w:space="0" w:color="auto"/>
              <w:right w:val="single" w:sz="4" w:space="0" w:color="auto"/>
            </w:tcBorders>
            <w:vAlign w:val="center"/>
          </w:tcPr>
          <w:p w:rsidR="00C73ECD" w:rsidRPr="00350C28" w:rsidRDefault="00C73ECD" w:rsidP="005B7938">
            <w:pPr>
              <w:pStyle w:val="Intrieurtableau"/>
            </w:pPr>
          </w:p>
        </w:tc>
        <w:tc>
          <w:tcPr>
            <w:tcW w:w="1104" w:type="dxa"/>
            <w:tcBorders>
              <w:top w:val="single" w:sz="4" w:space="0" w:color="auto"/>
              <w:left w:val="single" w:sz="4" w:space="0" w:color="auto"/>
              <w:bottom w:val="single" w:sz="4" w:space="0" w:color="auto"/>
              <w:right w:val="single" w:sz="4" w:space="0" w:color="auto"/>
            </w:tcBorders>
            <w:vAlign w:val="center"/>
          </w:tcPr>
          <w:p w:rsidR="00C73ECD" w:rsidRPr="00350C28" w:rsidRDefault="00C73ECD" w:rsidP="005B7938">
            <w:pPr>
              <w:pStyle w:val="Intrieurtableau"/>
            </w:pPr>
          </w:p>
        </w:tc>
        <w:tc>
          <w:tcPr>
            <w:tcW w:w="2263" w:type="dxa"/>
            <w:tcBorders>
              <w:top w:val="single" w:sz="4" w:space="0" w:color="auto"/>
              <w:left w:val="single" w:sz="4" w:space="0" w:color="auto"/>
              <w:bottom w:val="single" w:sz="4" w:space="0" w:color="auto"/>
              <w:right w:val="single" w:sz="4" w:space="0" w:color="auto"/>
            </w:tcBorders>
            <w:vAlign w:val="center"/>
          </w:tcPr>
          <w:p w:rsidR="00C73ECD" w:rsidRPr="00350C28" w:rsidRDefault="00C73ECD" w:rsidP="005B7938">
            <w:pPr>
              <w:pStyle w:val="Intrieurtableau"/>
            </w:pPr>
          </w:p>
        </w:tc>
      </w:tr>
    </w:tbl>
    <w:p w:rsidR="000E29BF" w:rsidRDefault="000E29BF" w:rsidP="00634719"/>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7523"/>
      </w:tblGrid>
      <w:tr w:rsidR="00634719" w:rsidRPr="00350C28" w:rsidTr="003C0006">
        <w:tc>
          <w:tcPr>
            <w:tcW w:w="1565" w:type="dxa"/>
            <w:shd w:val="clear" w:color="auto" w:fill="658AFF"/>
          </w:tcPr>
          <w:p w:rsidR="00634719" w:rsidRPr="00895AFD" w:rsidRDefault="00634719" w:rsidP="004C4AAF">
            <w:pPr>
              <w:pStyle w:val="Titretableau1repage"/>
              <w:rPr>
                <w:rFonts w:ascii="Arial Narrow" w:hAnsi="Arial Narrow"/>
              </w:rPr>
            </w:pPr>
            <w:r w:rsidRPr="00895AFD">
              <w:rPr>
                <w:rFonts w:ascii="Arial Narrow" w:hAnsi="Arial Narrow"/>
              </w:rPr>
              <w:t>Statut Document</w:t>
            </w:r>
          </w:p>
        </w:tc>
        <w:tc>
          <w:tcPr>
            <w:tcW w:w="7615" w:type="dxa"/>
          </w:tcPr>
          <w:p w:rsidR="00634719" w:rsidRPr="00350C28" w:rsidRDefault="00634719" w:rsidP="0082345B">
            <w:pPr>
              <w:rPr>
                <w:rFonts w:ascii="Arial Narrow" w:hAnsi="Arial Narrow"/>
                <w:sz w:val="18"/>
                <w:szCs w:val="18"/>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4pt;height:15pt" o:ole="">
                  <v:imagedata r:id="rId9" o:title=""/>
                </v:shape>
                <w:control r:id="rId10" w:name="Provisoire" w:shapeid="_x0000_i1026"/>
              </w:object>
            </w:r>
            <w:r>
              <w:object w:dxaOrig="1440" w:dyaOrig="1440">
                <v:shape id="_x0000_i1028" type="#_x0000_t75" style="width:74.4pt;height:15pt" o:ole="">
                  <v:imagedata r:id="rId11" o:title=""/>
                </v:shape>
                <w:control r:id="rId12" w:name="Provisoire1" w:shapeid="_x0000_i1028"/>
              </w:object>
            </w:r>
            <w:r>
              <w:object w:dxaOrig="1440" w:dyaOrig="1440">
                <v:shape id="_x0000_i1030" type="#_x0000_t75" style="width:74.4pt;height:15pt" o:ole="">
                  <v:imagedata r:id="rId13" o:title=""/>
                </v:shape>
                <w:control r:id="rId14" w:name="Provisoire2" w:shapeid="_x0000_i1030"/>
              </w:object>
            </w:r>
            <w:r>
              <w:object w:dxaOrig="1440" w:dyaOrig="1440">
                <v:shape id="_x0000_i1032" type="#_x0000_t75" style="width:118.2pt;height:15pt" o:ole="">
                  <v:imagedata r:id="rId15" o:title=""/>
                </v:shape>
                <w:control r:id="rId16" w:name="Provisoire3" w:shapeid="_x0000_i1032"/>
              </w:object>
            </w:r>
          </w:p>
        </w:tc>
      </w:tr>
      <w:tr w:rsidR="00634719" w:rsidRPr="00350C28" w:rsidTr="003C0006">
        <w:tc>
          <w:tcPr>
            <w:tcW w:w="1565" w:type="dxa"/>
            <w:shd w:val="clear" w:color="auto" w:fill="658AFF"/>
          </w:tcPr>
          <w:p w:rsidR="00634719" w:rsidRPr="00895AFD" w:rsidRDefault="00634719" w:rsidP="004C4AAF">
            <w:pPr>
              <w:pStyle w:val="Titretableau1repage"/>
              <w:rPr>
                <w:rFonts w:ascii="Arial Narrow" w:hAnsi="Arial Narrow"/>
              </w:rPr>
            </w:pPr>
            <w:r w:rsidRPr="00895AFD">
              <w:rPr>
                <w:rFonts w:ascii="Arial Narrow" w:hAnsi="Arial Narrow"/>
              </w:rPr>
              <w:t>Accessibilité</w:t>
            </w:r>
          </w:p>
        </w:tc>
        <w:tc>
          <w:tcPr>
            <w:tcW w:w="7615" w:type="dxa"/>
          </w:tcPr>
          <w:p w:rsidR="00634719" w:rsidRPr="00350C28" w:rsidRDefault="00634719" w:rsidP="0082345B">
            <w:pPr>
              <w:rPr>
                <w:rFonts w:ascii="Arial Narrow" w:hAnsi="Arial Narrow"/>
                <w:sz w:val="18"/>
                <w:szCs w:val="18"/>
              </w:rPr>
            </w:pPr>
            <w:r>
              <w:object w:dxaOrig="1440" w:dyaOrig="1440">
                <v:shape id="_x0000_i1034" type="#_x0000_t75" style="width:74.4pt;height:15pt" o:ole="">
                  <v:imagedata r:id="rId17" o:title=""/>
                </v:shape>
                <w:control r:id="rId18" w:name="Provisoire4" w:shapeid="_x0000_i1034"/>
              </w:object>
            </w:r>
            <w:r>
              <w:object w:dxaOrig="1440" w:dyaOrig="1440">
                <v:shape id="_x0000_i1036" type="#_x0000_t75" style="width:74.4pt;height:15pt" o:ole="">
                  <v:imagedata r:id="rId19" o:title=""/>
                </v:shape>
                <w:control r:id="rId20" w:name="Provisoire5" w:shapeid="_x0000_i1036"/>
              </w:object>
            </w:r>
            <w:r>
              <w:object w:dxaOrig="1440" w:dyaOrig="1440">
                <v:shape id="_x0000_i1038" type="#_x0000_t75" style="width:74.4pt;height:15pt" o:ole="">
                  <v:imagedata r:id="rId21" o:title=""/>
                </v:shape>
                <w:control r:id="rId22" w:name="Provisoire6" w:shapeid="_x0000_i1038"/>
              </w:object>
            </w:r>
            <w:r>
              <w:object w:dxaOrig="1440" w:dyaOrig="1440">
                <v:shape id="_x0000_i1040" type="#_x0000_t75" style="width:61.8pt;height:15pt" o:ole="">
                  <v:imagedata r:id="rId23" o:title=""/>
                </v:shape>
                <w:control r:id="rId24" w:name="Provisoire7" w:shapeid="_x0000_i1040"/>
              </w:object>
            </w:r>
            <w:r>
              <w:object w:dxaOrig="1440" w:dyaOrig="1440">
                <v:shape id="_x0000_i1042" type="#_x0000_t75" style="width:71.4pt;height:15pt" o:ole="">
                  <v:imagedata r:id="rId25" o:title=""/>
                </v:shape>
                <w:control r:id="rId26" w:name="Provisoire8" w:shapeid="_x0000_i1042"/>
              </w:object>
            </w:r>
          </w:p>
        </w:tc>
      </w:tr>
    </w:tbl>
    <w:p w:rsidR="00634719" w:rsidRDefault="00634719" w:rsidP="00634719"/>
    <w:p w:rsidR="004C4AAF" w:rsidRDefault="004C4AAF" w:rsidP="004C4AAF">
      <w:pPr>
        <w:pStyle w:val="Titre1repage"/>
      </w:pPr>
      <w:r>
        <w:t>Liste de diffusion interne :</w:t>
      </w:r>
    </w:p>
    <w:p w:rsidR="004C4AAF" w:rsidRDefault="004C4AAF" w:rsidP="004C4AAF"/>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0"/>
        <w:gridCol w:w="3510"/>
      </w:tblGrid>
      <w:tr w:rsidR="0019384F" w:rsidRPr="00350C28" w:rsidTr="00AB788C">
        <w:tblPrEx>
          <w:tblCellMar>
            <w:top w:w="0" w:type="dxa"/>
            <w:bottom w:w="0" w:type="dxa"/>
          </w:tblCellMar>
        </w:tblPrEx>
        <w:tc>
          <w:tcPr>
            <w:tcW w:w="3420" w:type="dxa"/>
            <w:shd w:val="clear" w:color="auto" w:fill="658AFF"/>
            <w:vAlign w:val="center"/>
          </w:tcPr>
          <w:p w:rsidR="0019384F" w:rsidRPr="00350C28" w:rsidRDefault="0019384F" w:rsidP="00AB788C">
            <w:pPr>
              <w:pStyle w:val="Titretableau1repage"/>
            </w:pPr>
            <w:r w:rsidRPr="00350C28">
              <w:t>Nom</w:t>
            </w:r>
          </w:p>
        </w:tc>
        <w:tc>
          <w:tcPr>
            <w:tcW w:w="3510" w:type="dxa"/>
            <w:shd w:val="clear" w:color="auto" w:fill="658AFF"/>
            <w:vAlign w:val="center"/>
          </w:tcPr>
          <w:p w:rsidR="0019384F" w:rsidRPr="00350C28" w:rsidRDefault="0019384F" w:rsidP="00AB788C">
            <w:pPr>
              <w:pStyle w:val="Titretableau1repage"/>
            </w:pPr>
            <w:r w:rsidRPr="00350C28">
              <w:t>Commentaire</w:t>
            </w:r>
          </w:p>
        </w:tc>
      </w:tr>
      <w:tr w:rsidR="0019384F" w:rsidRPr="00350C28" w:rsidTr="00AB788C">
        <w:tblPrEx>
          <w:tblCellMar>
            <w:top w:w="0" w:type="dxa"/>
            <w:bottom w:w="0" w:type="dxa"/>
          </w:tblCellMar>
        </w:tblPrEx>
        <w:tc>
          <w:tcPr>
            <w:tcW w:w="3420" w:type="dxa"/>
            <w:vAlign w:val="center"/>
          </w:tcPr>
          <w:p w:rsidR="0019384F" w:rsidRPr="00350C28" w:rsidRDefault="0019384F" w:rsidP="00AB788C">
            <w:pPr>
              <w:jc w:val="left"/>
              <w:rPr>
                <w:color w:val="000000"/>
              </w:rPr>
            </w:pPr>
            <w:r>
              <w:rPr>
                <w:color w:val="000000"/>
              </w:rPr>
              <w:t>Chefs d’exploitation, Cadres d’exploitation, Exploitant délégué, Exploitant</w:t>
            </w:r>
          </w:p>
        </w:tc>
        <w:tc>
          <w:tcPr>
            <w:tcW w:w="3510" w:type="dxa"/>
            <w:vAlign w:val="center"/>
          </w:tcPr>
          <w:p w:rsidR="0019384F" w:rsidRPr="00350C28" w:rsidRDefault="0019384F" w:rsidP="00AB788C">
            <w:pPr>
              <w:jc w:val="left"/>
              <w:rPr>
                <w:color w:val="000000"/>
                <w:lang w:val="it-IT"/>
              </w:rPr>
            </w:pPr>
          </w:p>
        </w:tc>
      </w:tr>
    </w:tbl>
    <w:p w:rsidR="004C4AAF" w:rsidRDefault="004C4AAF" w:rsidP="004C4AAF"/>
    <w:p w:rsidR="00A02B55" w:rsidRDefault="00A02B55" w:rsidP="00A02B55">
      <w:pPr>
        <w:pStyle w:val="Titre1repage"/>
      </w:pPr>
      <w:r>
        <w:t>Liste de diffusion externe :</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47"/>
        <w:gridCol w:w="2160"/>
        <w:gridCol w:w="3565"/>
      </w:tblGrid>
      <w:tr w:rsidR="00A02B55" w:rsidRPr="00350C28" w:rsidTr="008B4EC6">
        <w:tblPrEx>
          <w:tblCellMar>
            <w:top w:w="0" w:type="dxa"/>
            <w:bottom w:w="0" w:type="dxa"/>
          </w:tblCellMar>
        </w:tblPrEx>
        <w:tc>
          <w:tcPr>
            <w:tcW w:w="3347" w:type="dxa"/>
            <w:shd w:val="clear" w:color="auto" w:fill="658AFF"/>
          </w:tcPr>
          <w:p w:rsidR="00A02B55" w:rsidRPr="00350C28" w:rsidRDefault="00A02B55" w:rsidP="00A02B55">
            <w:pPr>
              <w:pStyle w:val="Titretableau1repage"/>
            </w:pPr>
            <w:r w:rsidRPr="00350C28">
              <w:t>Nom</w:t>
            </w:r>
          </w:p>
        </w:tc>
        <w:tc>
          <w:tcPr>
            <w:tcW w:w="2160" w:type="dxa"/>
            <w:shd w:val="clear" w:color="auto" w:fill="658AFF"/>
          </w:tcPr>
          <w:p w:rsidR="00A02B55" w:rsidRPr="00350C28" w:rsidRDefault="00A02B55" w:rsidP="00A02B55">
            <w:pPr>
              <w:pStyle w:val="Titretableau1repage"/>
            </w:pPr>
            <w:r w:rsidRPr="00350C28">
              <w:t>Organisme</w:t>
            </w:r>
          </w:p>
        </w:tc>
        <w:tc>
          <w:tcPr>
            <w:tcW w:w="3565" w:type="dxa"/>
            <w:shd w:val="clear" w:color="auto" w:fill="658AFF"/>
          </w:tcPr>
          <w:p w:rsidR="00A02B55" w:rsidRPr="00350C28" w:rsidRDefault="00A02B55" w:rsidP="00A02B55">
            <w:pPr>
              <w:pStyle w:val="Titretableau1repage"/>
            </w:pPr>
            <w:r w:rsidRPr="00350C28">
              <w:t>Commentaire</w:t>
            </w:r>
          </w:p>
        </w:tc>
      </w:tr>
      <w:tr w:rsidR="00A02B55" w:rsidRPr="00350C28" w:rsidTr="008B4EC6">
        <w:tblPrEx>
          <w:tblCellMar>
            <w:top w:w="0" w:type="dxa"/>
            <w:bottom w:w="0" w:type="dxa"/>
          </w:tblCellMar>
        </w:tblPrEx>
        <w:tc>
          <w:tcPr>
            <w:tcW w:w="3347" w:type="dxa"/>
          </w:tcPr>
          <w:p w:rsidR="00A02B55" w:rsidRPr="00350C28" w:rsidRDefault="00C73ECD" w:rsidP="008B4EC6">
            <w:pPr>
              <w:rPr>
                <w:color w:val="000000"/>
              </w:rPr>
            </w:pPr>
            <w:r w:rsidRPr="008B4EC6">
              <w:rPr>
                <w:color w:val="000000"/>
              </w:rPr>
              <w:t>M.MORETTO</w:t>
            </w:r>
            <w:r w:rsidR="00BE0D7C">
              <w:rPr>
                <w:color w:val="000000"/>
              </w:rPr>
              <w:t>,</w:t>
            </w:r>
            <w:r w:rsidR="008B4EC6">
              <w:rPr>
                <w:color w:val="000000"/>
              </w:rPr>
              <w:t> </w:t>
            </w:r>
            <w:r w:rsidR="00913782">
              <w:rPr>
                <w:color w:val="000000"/>
              </w:rPr>
              <w:t>P.TANFIN</w:t>
            </w:r>
          </w:p>
        </w:tc>
        <w:tc>
          <w:tcPr>
            <w:tcW w:w="2160" w:type="dxa"/>
          </w:tcPr>
          <w:p w:rsidR="00A02B55" w:rsidRPr="00350C28" w:rsidRDefault="00BE0D7C" w:rsidP="00A02B55">
            <w:pPr>
              <w:jc w:val="center"/>
              <w:rPr>
                <w:color w:val="000000"/>
              </w:rPr>
            </w:pPr>
            <w:r>
              <w:rPr>
                <w:color w:val="000000"/>
              </w:rPr>
              <w:t>EITF, SOPELEC</w:t>
            </w:r>
          </w:p>
        </w:tc>
        <w:tc>
          <w:tcPr>
            <w:tcW w:w="3565" w:type="dxa"/>
          </w:tcPr>
          <w:p w:rsidR="00A02B55" w:rsidRPr="00350C28" w:rsidRDefault="00BE0D7C" w:rsidP="00A02B55">
            <w:pPr>
              <w:jc w:val="center"/>
              <w:rPr>
                <w:color w:val="000000"/>
                <w:lang w:val="it-IT"/>
              </w:rPr>
            </w:pPr>
            <w:r>
              <w:rPr>
                <w:color w:val="000000"/>
                <w:lang w:val="it-IT"/>
              </w:rPr>
              <w:t>Pour information et diffusion</w:t>
            </w:r>
          </w:p>
        </w:tc>
      </w:tr>
    </w:tbl>
    <w:p w:rsidR="00A02B55" w:rsidRDefault="00A02B55" w:rsidP="00A02B55"/>
    <w:p w:rsidR="00A02B55" w:rsidRDefault="00A02B55" w:rsidP="00A02B55">
      <w:pPr>
        <w:pStyle w:val="Titre1repage"/>
      </w:pPr>
      <w:r>
        <w:t>Liste des échanges et/ou Modifications :</w:t>
      </w:r>
    </w:p>
    <w:tbl>
      <w:tblPr>
        <w:tblW w:w="9072" w:type="dxa"/>
        <w:tblInd w:w="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297"/>
        <w:gridCol w:w="1171"/>
        <w:gridCol w:w="1081"/>
        <w:gridCol w:w="1081"/>
        <w:gridCol w:w="4442"/>
      </w:tblGrid>
      <w:tr w:rsidR="00A02B55" w:rsidRPr="00350C28" w:rsidTr="008B4EC6">
        <w:trPr>
          <w:trHeight w:val="231"/>
        </w:trPr>
        <w:tc>
          <w:tcPr>
            <w:tcW w:w="1297" w:type="dxa"/>
            <w:shd w:val="clear" w:color="auto" w:fill="658AFF"/>
            <w:noWrap/>
          </w:tcPr>
          <w:p w:rsidR="00A02B55" w:rsidRPr="00350C28" w:rsidRDefault="00A02B55" w:rsidP="00A02B55">
            <w:pPr>
              <w:pStyle w:val="Titretableau1repage"/>
            </w:pPr>
            <w:r w:rsidRPr="00350C28">
              <w:t>Nom</w:t>
            </w:r>
          </w:p>
        </w:tc>
        <w:tc>
          <w:tcPr>
            <w:tcW w:w="1171" w:type="dxa"/>
            <w:shd w:val="clear" w:color="auto" w:fill="658AFF"/>
            <w:noWrap/>
          </w:tcPr>
          <w:p w:rsidR="00A02B55" w:rsidRPr="00350C28" w:rsidRDefault="00A02B55" w:rsidP="00A02B55">
            <w:pPr>
              <w:pStyle w:val="Titretableau1repage"/>
            </w:pPr>
            <w:r>
              <w:t>D</w:t>
            </w:r>
            <w:r w:rsidRPr="00350C28">
              <w:t>ate</w:t>
            </w:r>
          </w:p>
        </w:tc>
        <w:tc>
          <w:tcPr>
            <w:tcW w:w="1081" w:type="dxa"/>
            <w:shd w:val="clear" w:color="auto" w:fill="658AFF"/>
            <w:noWrap/>
          </w:tcPr>
          <w:p w:rsidR="00A02B55" w:rsidRPr="00350C28" w:rsidRDefault="00A02B55" w:rsidP="00A02B55">
            <w:pPr>
              <w:pStyle w:val="Titretableau1repage"/>
            </w:pPr>
            <w:r w:rsidRPr="00350C28">
              <w:t>Tél</w:t>
            </w:r>
          </w:p>
        </w:tc>
        <w:tc>
          <w:tcPr>
            <w:tcW w:w="1081" w:type="dxa"/>
            <w:shd w:val="clear" w:color="auto" w:fill="658AFF"/>
            <w:noWrap/>
          </w:tcPr>
          <w:p w:rsidR="00A02B55" w:rsidRPr="00350C28" w:rsidRDefault="00A02B55" w:rsidP="00A02B55">
            <w:pPr>
              <w:pStyle w:val="Titretableau1repage"/>
            </w:pPr>
            <w:r w:rsidRPr="00350C28">
              <w:t>Fax</w:t>
            </w:r>
          </w:p>
        </w:tc>
        <w:tc>
          <w:tcPr>
            <w:tcW w:w="4442" w:type="dxa"/>
            <w:shd w:val="clear" w:color="auto" w:fill="658AFF"/>
            <w:noWrap/>
          </w:tcPr>
          <w:p w:rsidR="00A02B55" w:rsidRPr="00350C28" w:rsidRDefault="00A02B55" w:rsidP="00A02B55">
            <w:pPr>
              <w:pStyle w:val="Titretableau1repage"/>
            </w:pPr>
            <w:r w:rsidRPr="00350C28">
              <w:t>Commentaires</w:t>
            </w:r>
          </w:p>
        </w:tc>
      </w:tr>
      <w:tr w:rsidR="00A02B55" w:rsidRPr="00350C28" w:rsidTr="008B4EC6">
        <w:trPr>
          <w:trHeight w:val="231"/>
        </w:trPr>
        <w:tc>
          <w:tcPr>
            <w:tcW w:w="1297" w:type="dxa"/>
            <w:shd w:val="clear" w:color="auto" w:fill="auto"/>
            <w:noWrap/>
          </w:tcPr>
          <w:p w:rsidR="00A02B55" w:rsidRPr="00350C28" w:rsidRDefault="00A02B55" w:rsidP="000F3D8A">
            <w:pPr>
              <w:pStyle w:val="Intrieurtableau"/>
            </w:pPr>
          </w:p>
        </w:tc>
        <w:tc>
          <w:tcPr>
            <w:tcW w:w="1171" w:type="dxa"/>
            <w:shd w:val="clear" w:color="auto" w:fill="auto"/>
            <w:noWrap/>
          </w:tcPr>
          <w:p w:rsidR="00A02B55" w:rsidRPr="0082345B" w:rsidRDefault="00A02B55" w:rsidP="000F3D8A">
            <w:pPr>
              <w:pStyle w:val="Intrieurtableau"/>
            </w:pPr>
          </w:p>
        </w:tc>
        <w:tc>
          <w:tcPr>
            <w:tcW w:w="1081" w:type="dxa"/>
            <w:shd w:val="clear" w:color="auto" w:fill="auto"/>
            <w:noWrap/>
          </w:tcPr>
          <w:p w:rsidR="00A02B55" w:rsidRPr="00350C28" w:rsidRDefault="00A02B55" w:rsidP="000F3D8A">
            <w:pPr>
              <w:pStyle w:val="Intrieurtableau"/>
              <w:rPr>
                <w:sz w:val="16"/>
                <w:szCs w:val="16"/>
              </w:rPr>
            </w:pPr>
          </w:p>
        </w:tc>
        <w:tc>
          <w:tcPr>
            <w:tcW w:w="1081" w:type="dxa"/>
            <w:shd w:val="clear" w:color="auto" w:fill="auto"/>
            <w:noWrap/>
          </w:tcPr>
          <w:p w:rsidR="00A02B55" w:rsidRPr="00350C28" w:rsidRDefault="00A02B55" w:rsidP="000F3D8A">
            <w:pPr>
              <w:pStyle w:val="Intrieurtableau"/>
              <w:rPr>
                <w:sz w:val="16"/>
                <w:szCs w:val="16"/>
              </w:rPr>
            </w:pPr>
          </w:p>
        </w:tc>
        <w:tc>
          <w:tcPr>
            <w:tcW w:w="4442" w:type="dxa"/>
            <w:shd w:val="clear" w:color="auto" w:fill="auto"/>
            <w:noWrap/>
          </w:tcPr>
          <w:p w:rsidR="00A02B55" w:rsidRPr="00350C28" w:rsidRDefault="00A02B55" w:rsidP="000F3D8A">
            <w:pPr>
              <w:pStyle w:val="Intrieurtableau"/>
            </w:pPr>
          </w:p>
        </w:tc>
      </w:tr>
      <w:tr w:rsidR="00A02B55" w:rsidRPr="00350C28" w:rsidTr="008B4EC6">
        <w:trPr>
          <w:trHeight w:val="231"/>
        </w:trPr>
        <w:tc>
          <w:tcPr>
            <w:tcW w:w="1297" w:type="dxa"/>
            <w:shd w:val="clear" w:color="auto" w:fill="auto"/>
            <w:noWrap/>
          </w:tcPr>
          <w:p w:rsidR="00A02B55" w:rsidRPr="00350C28" w:rsidRDefault="00A02B55" w:rsidP="00C15C44">
            <w:pPr>
              <w:pStyle w:val="Intrieurtableau"/>
              <w:jc w:val="both"/>
            </w:pPr>
          </w:p>
        </w:tc>
        <w:tc>
          <w:tcPr>
            <w:tcW w:w="1171" w:type="dxa"/>
            <w:shd w:val="clear" w:color="auto" w:fill="auto"/>
            <w:noWrap/>
          </w:tcPr>
          <w:p w:rsidR="00A02B55" w:rsidRPr="00350C28" w:rsidRDefault="00A02B55" w:rsidP="000F3D8A">
            <w:pPr>
              <w:pStyle w:val="Intrieurtableau"/>
              <w:rPr>
                <w:sz w:val="24"/>
                <w:szCs w:val="24"/>
              </w:rPr>
            </w:pPr>
          </w:p>
        </w:tc>
        <w:tc>
          <w:tcPr>
            <w:tcW w:w="1081" w:type="dxa"/>
            <w:shd w:val="clear" w:color="auto" w:fill="auto"/>
            <w:noWrap/>
          </w:tcPr>
          <w:p w:rsidR="00A02B55" w:rsidRPr="00350C28" w:rsidRDefault="00A02B55" w:rsidP="000F3D8A">
            <w:pPr>
              <w:pStyle w:val="Intrieurtableau"/>
              <w:rPr>
                <w:sz w:val="16"/>
                <w:szCs w:val="16"/>
              </w:rPr>
            </w:pPr>
          </w:p>
        </w:tc>
        <w:tc>
          <w:tcPr>
            <w:tcW w:w="1081" w:type="dxa"/>
            <w:shd w:val="clear" w:color="auto" w:fill="auto"/>
            <w:noWrap/>
          </w:tcPr>
          <w:p w:rsidR="00A02B55" w:rsidRPr="00350C28" w:rsidRDefault="00A02B55" w:rsidP="000F3D8A">
            <w:pPr>
              <w:pStyle w:val="Intrieurtableau"/>
              <w:rPr>
                <w:sz w:val="16"/>
                <w:szCs w:val="16"/>
              </w:rPr>
            </w:pPr>
          </w:p>
        </w:tc>
        <w:tc>
          <w:tcPr>
            <w:tcW w:w="4442" w:type="dxa"/>
            <w:shd w:val="clear" w:color="auto" w:fill="auto"/>
            <w:noWrap/>
          </w:tcPr>
          <w:p w:rsidR="00A02B55" w:rsidRPr="00350C28" w:rsidRDefault="00A02B55" w:rsidP="000F3D8A">
            <w:pPr>
              <w:pStyle w:val="Intrieurtableau"/>
            </w:pPr>
          </w:p>
        </w:tc>
      </w:tr>
    </w:tbl>
    <w:p w:rsidR="00F253F5" w:rsidRDefault="00A02B55" w:rsidP="002C2951">
      <w:pPr>
        <w:pStyle w:val="Corpsdetexte"/>
        <w:ind w:firstLine="0"/>
      </w:pPr>
      <w:r>
        <w:br w:type="page"/>
      </w:r>
    </w:p>
    <w:p w:rsidR="002C2951" w:rsidRPr="00402D51" w:rsidRDefault="002C2951" w:rsidP="002C2951">
      <w:pPr>
        <w:pStyle w:val="Corpsdetexte"/>
        <w:ind w:firstLine="0"/>
        <w:rPr>
          <w:b/>
          <w:sz w:val="24"/>
          <w:szCs w:val="24"/>
          <w:u w:val="single"/>
        </w:rPr>
      </w:pPr>
      <w:r w:rsidRPr="00402D51">
        <w:rPr>
          <w:b/>
          <w:sz w:val="24"/>
          <w:szCs w:val="24"/>
          <w:u w:val="single"/>
        </w:rPr>
        <w:lastRenderedPageBreak/>
        <w:t>1. Résumé</w:t>
      </w:r>
    </w:p>
    <w:p w:rsidR="003C0006" w:rsidRPr="002C2951" w:rsidRDefault="003C0006" w:rsidP="002C2951">
      <w:pPr>
        <w:pStyle w:val="Corpsdetexte"/>
        <w:spacing w:after="240"/>
        <w:ind w:firstLine="0"/>
      </w:pPr>
      <w:r w:rsidRPr="00F253F5">
        <w:rPr>
          <w:sz w:val="20"/>
        </w:rPr>
        <w:t>Avant toute mise en service, les can</w:t>
      </w:r>
      <w:del w:id="5" w:author="Frédéric PETIT" w:date="2016-08-25T15:12:00Z">
        <w:r w:rsidRPr="00F253F5" w:rsidDel="00614F6E">
          <w:rPr>
            <w:sz w:val="20"/>
          </w:rPr>
          <w:delText>a</w:delText>
        </w:r>
      </w:del>
      <w:ins w:id="6" w:author="Frédéric PETIT" w:date="2016-08-25T15:12:00Z">
        <w:r w:rsidR="00614F6E">
          <w:rPr>
            <w:sz w:val="20"/>
          </w:rPr>
          <w:t>a</w:t>
        </w:r>
      </w:ins>
      <w:r w:rsidRPr="00F253F5">
        <w:rPr>
          <w:sz w:val="20"/>
        </w:rPr>
        <w:t xml:space="preserve">lisations </w:t>
      </w:r>
      <w:r w:rsidR="00D37C1D">
        <w:rPr>
          <w:sz w:val="20"/>
        </w:rPr>
        <w:t>acier</w:t>
      </w:r>
      <w:r w:rsidR="002C2951" w:rsidRPr="00F253F5">
        <w:rPr>
          <w:sz w:val="20"/>
        </w:rPr>
        <w:t xml:space="preserve"> doivent être</w:t>
      </w:r>
      <w:r w:rsidRPr="00F253F5">
        <w:rPr>
          <w:sz w:val="20"/>
        </w:rPr>
        <w:t xml:space="preserve"> soumises à des essais de résistance mécanique et d’étanchéité conformément au cahier des charges RSDG 1 " Règles techniques et essais des canalisations de distribution de gaz" pris en application de l’article 7 de l’Arrêté du 13 juillet 2000</w:t>
      </w:r>
      <w:r w:rsidRPr="002C2951">
        <w:t>.</w:t>
      </w:r>
    </w:p>
    <w:p w:rsidR="002C2951" w:rsidRDefault="00FD42AE" w:rsidP="002C2951">
      <w:pPr>
        <w:pStyle w:val="Corpsdetexte"/>
        <w:spacing w:after="0" w:line="480" w:lineRule="auto"/>
        <w:ind w:firstLine="0"/>
        <w:rPr>
          <w:b/>
          <w:sz w:val="24"/>
          <w:szCs w:val="24"/>
          <w:u w:val="single"/>
        </w:rPr>
      </w:pPr>
      <w:r>
        <w:rPr>
          <w:b/>
          <w:sz w:val="24"/>
          <w:szCs w:val="24"/>
          <w:u w:val="single"/>
        </w:rPr>
        <w:t>2. Procédure</w:t>
      </w:r>
    </w:p>
    <w:p w:rsidR="00614F6E" w:rsidRPr="00614F6E" w:rsidRDefault="00614F6E" w:rsidP="00614F6E">
      <w:pPr>
        <w:autoSpaceDE w:val="0"/>
        <w:autoSpaceDN w:val="0"/>
        <w:adjustRightInd w:val="0"/>
        <w:spacing w:after="0"/>
        <w:rPr>
          <w:rFonts w:ascii="Times New Roman" w:hAnsi="Times New Roman" w:cs="Times New Roman"/>
          <w:sz w:val="24"/>
          <w:szCs w:val="24"/>
        </w:rPr>
      </w:pPr>
      <w:r w:rsidRPr="00F253F5">
        <w:t xml:space="preserve">Comme précisé au </w:t>
      </w:r>
      <w:r>
        <w:t>5</w:t>
      </w:r>
      <w:r w:rsidRPr="00F253F5">
        <w:t>.</w:t>
      </w:r>
      <w:r>
        <w:t>2</w:t>
      </w:r>
      <w:r w:rsidRPr="00F253F5">
        <w:t xml:space="preserve"> "</w:t>
      </w:r>
      <w:r>
        <w:t>Règles techniques applicables</w:t>
      </w:r>
      <w:r w:rsidRPr="00F253F5">
        <w:t xml:space="preserve">" </w:t>
      </w:r>
      <w:r>
        <w:t>du cahier des charges précité, l</w:t>
      </w:r>
      <w:r w:rsidRPr="00614F6E">
        <w:rPr>
          <w:color w:val="000000"/>
          <w:spacing w:val="-1"/>
        </w:rPr>
        <w:t>es règles techniques applicables aux ouvrages du réseau de distribution en acier sont différentes</w:t>
      </w:r>
      <w:r>
        <w:rPr>
          <w:color w:val="000000"/>
          <w:spacing w:val="-1"/>
        </w:rPr>
        <w:t xml:space="preserve"> </w:t>
      </w:r>
      <w:r w:rsidRPr="00614F6E">
        <w:rPr>
          <w:color w:val="000000"/>
          <w:spacing w:val="-1"/>
        </w:rPr>
        <w:t>selon que</w:t>
      </w:r>
      <w:r w:rsidRPr="00614F6E">
        <w:rPr>
          <w:rFonts w:hAnsi="Times New Roman"/>
          <w:color w:val="000000"/>
          <w:spacing w:val="-1"/>
        </w:rPr>
        <w:t xml:space="preserve"> :  </w:t>
      </w:r>
    </w:p>
    <w:p w:rsidR="00614F6E" w:rsidRPr="00614F6E" w:rsidRDefault="00614F6E" w:rsidP="00614F6E">
      <w:pPr>
        <w:autoSpaceDE w:val="0"/>
        <w:autoSpaceDN w:val="0"/>
        <w:adjustRightInd w:val="0"/>
        <w:spacing w:after="0"/>
        <w:ind w:left="2592" w:hanging="1883"/>
        <w:rPr>
          <w:sz w:val="24"/>
          <w:szCs w:val="24"/>
        </w:rPr>
      </w:pPr>
      <w:r w:rsidRPr="00614F6E">
        <w:rPr>
          <w:color w:val="000000"/>
          <w:spacing w:val="-1"/>
        </w:rPr>
        <w:t xml:space="preserve">- la pression maximale de service de l’ouvrage est inférieure ou égale à 4 bar ; </w:t>
      </w:r>
    </w:p>
    <w:p w:rsidR="00614F6E" w:rsidRPr="00614F6E" w:rsidRDefault="00614F6E" w:rsidP="00614F6E">
      <w:pPr>
        <w:autoSpaceDE w:val="0"/>
        <w:autoSpaceDN w:val="0"/>
        <w:adjustRightInd w:val="0"/>
        <w:spacing w:after="0"/>
        <w:ind w:left="2592" w:hanging="1883"/>
        <w:rPr>
          <w:sz w:val="24"/>
          <w:szCs w:val="24"/>
        </w:rPr>
      </w:pPr>
      <w:r w:rsidRPr="00614F6E">
        <w:rPr>
          <w:color w:val="000000"/>
          <w:spacing w:val="-1"/>
        </w:rPr>
        <w:t xml:space="preserve">- la pression maximale de service de l’ouvrage est supérieure à 4 bar et inférieure ou égale à </w:t>
      </w:r>
    </w:p>
    <w:p w:rsidR="00614F6E" w:rsidRPr="00614F6E" w:rsidRDefault="00614F6E" w:rsidP="00614F6E">
      <w:pPr>
        <w:autoSpaceDE w:val="0"/>
        <w:autoSpaceDN w:val="0"/>
        <w:adjustRightInd w:val="0"/>
        <w:spacing w:after="0"/>
        <w:ind w:left="851"/>
        <w:rPr>
          <w:sz w:val="24"/>
          <w:szCs w:val="24"/>
        </w:rPr>
      </w:pPr>
      <w:r w:rsidRPr="00614F6E">
        <w:rPr>
          <w:color w:val="000000"/>
          <w:spacing w:val="-1"/>
        </w:rPr>
        <w:t xml:space="preserve">16 bar et le produit P x D de la pression maximale de service de l’ouvrage exprimée en bar par son diamètre nominal extérieur exprimé en millimètres est inférieur à 1500 ; </w:t>
      </w:r>
    </w:p>
    <w:p w:rsidR="00614F6E" w:rsidRPr="00614F6E" w:rsidRDefault="00614F6E" w:rsidP="00614F6E">
      <w:pPr>
        <w:autoSpaceDE w:val="0"/>
        <w:autoSpaceDN w:val="0"/>
        <w:adjustRightInd w:val="0"/>
        <w:spacing w:after="0"/>
        <w:ind w:left="2592" w:hanging="1883"/>
        <w:rPr>
          <w:sz w:val="24"/>
          <w:szCs w:val="24"/>
        </w:rPr>
      </w:pPr>
      <w:r w:rsidRPr="00614F6E">
        <w:rPr>
          <w:color w:val="000000"/>
          <w:spacing w:val="-1"/>
        </w:rPr>
        <w:t xml:space="preserve">- la pression maximale de service de l’ouvrage est supérieure à 4 bar et inférieure ou égale à </w:t>
      </w:r>
    </w:p>
    <w:p w:rsidR="00614F6E" w:rsidRPr="00614F6E" w:rsidRDefault="00614F6E" w:rsidP="00614F6E">
      <w:pPr>
        <w:autoSpaceDE w:val="0"/>
        <w:autoSpaceDN w:val="0"/>
        <w:adjustRightInd w:val="0"/>
        <w:spacing w:after="0"/>
        <w:ind w:left="851"/>
        <w:rPr>
          <w:sz w:val="24"/>
          <w:szCs w:val="24"/>
        </w:rPr>
      </w:pPr>
      <w:r w:rsidRPr="00614F6E">
        <w:rPr>
          <w:color w:val="000000"/>
          <w:spacing w:val="-1"/>
        </w:rPr>
        <w:t xml:space="preserve">16 bar et le produit P x D est supérieur ou égal à 1500 ; </w:t>
      </w:r>
    </w:p>
    <w:p w:rsidR="00614F6E" w:rsidRPr="00614F6E" w:rsidRDefault="00614F6E" w:rsidP="00614F6E">
      <w:pPr>
        <w:autoSpaceDE w:val="0"/>
        <w:autoSpaceDN w:val="0"/>
        <w:adjustRightInd w:val="0"/>
        <w:spacing w:after="0"/>
        <w:ind w:left="2592" w:hanging="1883"/>
        <w:rPr>
          <w:sz w:val="24"/>
          <w:szCs w:val="24"/>
        </w:rPr>
      </w:pPr>
      <w:r w:rsidRPr="00614F6E">
        <w:rPr>
          <w:color w:val="000000"/>
          <w:spacing w:val="-1"/>
        </w:rPr>
        <w:t xml:space="preserve">- la pression maximale de service de l’ouvrage est supérieure à 16 bar et inférieure ou égale à </w:t>
      </w:r>
    </w:p>
    <w:p w:rsidR="00614F6E" w:rsidRPr="00614F6E" w:rsidRDefault="00614F6E" w:rsidP="00614F6E">
      <w:pPr>
        <w:autoSpaceDE w:val="0"/>
        <w:autoSpaceDN w:val="0"/>
        <w:adjustRightInd w:val="0"/>
        <w:spacing w:after="0"/>
        <w:ind w:left="851"/>
        <w:rPr>
          <w:sz w:val="24"/>
          <w:szCs w:val="24"/>
          <w:rPrChange w:id="7" w:author="Frédéric PETIT" w:date="2016-08-25T15:14:00Z">
            <w:rPr>
              <w:sz w:val="24"/>
              <w:szCs w:val="24"/>
              <w:lang w:val="en-US"/>
            </w:rPr>
          </w:rPrChange>
        </w:rPr>
      </w:pPr>
      <w:r w:rsidRPr="00614F6E">
        <w:rPr>
          <w:color w:val="000000"/>
          <w:spacing w:val="-1"/>
          <w:rPrChange w:id="8" w:author="Frédéric PETIT" w:date="2016-08-25T15:14:00Z">
            <w:rPr>
              <w:color w:val="000000"/>
              <w:spacing w:val="-1"/>
              <w:lang w:val="en-US"/>
            </w:rPr>
          </w:rPrChange>
        </w:rPr>
        <w:t xml:space="preserve">25 </w:t>
      </w:r>
      <w:proofErr w:type="gramStart"/>
      <w:r w:rsidRPr="00614F6E">
        <w:rPr>
          <w:color w:val="000000"/>
          <w:spacing w:val="-1"/>
          <w:rPrChange w:id="9" w:author="Frédéric PETIT" w:date="2016-08-25T15:14:00Z">
            <w:rPr>
              <w:color w:val="000000"/>
              <w:spacing w:val="-1"/>
              <w:lang w:val="en-US"/>
            </w:rPr>
          </w:rPrChange>
        </w:rPr>
        <w:t>bar</w:t>
      </w:r>
      <w:proofErr w:type="gramEnd"/>
      <w:r w:rsidRPr="00614F6E">
        <w:rPr>
          <w:color w:val="000000"/>
          <w:spacing w:val="-1"/>
          <w:rPrChange w:id="10" w:author="Frédéric PETIT" w:date="2016-08-25T15:14:00Z">
            <w:rPr>
              <w:color w:val="000000"/>
              <w:spacing w:val="-1"/>
              <w:lang w:val="en-US"/>
            </w:rPr>
          </w:rPrChange>
        </w:rPr>
        <w:t xml:space="preserve">. </w:t>
      </w:r>
    </w:p>
    <w:p w:rsidR="00585823" w:rsidRPr="00614F6E" w:rsidRDefault="00585823" w:rsidP="002C2951">
      <w:pPr>
        <w:spacing w:after="120"/>
      </w:pPr>
    </w:p>
    <w:p w:rsidR="00917672" w:rsidRDefault="00614F6E" w:rsidP="002C2951">
      <w:pPr>
        <w:spacing w:after="120"/>
        <w:rPr>
          <w:ins w:id="11" w:author="Frédéric PETIT" w:date="2016-08-25T15:17:00Z"/>
        </w:rPr>
      </w:pPr>
      <w:ins w:id="12" w:author="Frédéric PETIT" w:date="2016-08-25T15:13:00Z">
        <w:r w:rsidRPr="009960F0">
          <w:rPr>
            <w:color w:val="FF0000"/>
            <w:rPrChange w:id="13" w:author="Frédéric PETIT" w:date="2016-08-25T15:40:00Z">
              <w:rPr/>
            </w:rPrChange>
          </w:rPr>
          <w:t>Dans cette procédure, nous allons traiter uniquement du raccordement gaz de l</w:t>
        </w:r>
      </w:ins>
      <w:ins w:id="14" w:author="Frédéric PETIT" w:date="2016-08-25T15:14:00Z">
        <w:r w:rsidRPr="009960F0">
          <w:rPr>
            <w:color w:val="FF0000"/>
            <w:rPrChange w:id="15" w:author="Frédéric PETIT" w:date="2016-08-25T15:40:00Z">
              <w:rPr/>
            </w:rPrChange>
          </w:rPr>
          <w:t xml:space="preserve">’usine SVI à </w:t>
        </w:r>
      </w:ins>
      <w:ins w:id="16" w:author="Frédéric PETIT" w:date="2016-08-25T15:28:00Z">
        <w:r w:rsidR="00A4234D" w:rsidRPr="009960F0">
          <w:rPr>
            <w:color w:val="FF0000"/>
            <w:rPrChange w:id="17" w:author="Frédéric PETIT" w:date="2016-08-25T15:40:00Z">
              <w:rPr/>
            </w:rPrChange>
          </w:rPr>
          <w:t xml:space="preserve">         </w:t>
        </w:r>
      </w:ins>
      <w:proofErr w:type="spellStart"/>
      <w:ins w:id="18" w:author="Frédéric PETIT" w:date="2016-08-25T15:14:00Z">
        <w:r w:rsidRPr="009960F0">
          <w:rPr>
            <w:color w:val="FF0000"/>
            <w:rPrChange w:id="19" w:author="Frédéric PETIT" w:date="2016-08-25T15:40:00Z">
              <w:rPr/>
            </w:rPrChange>
          </w:rPr>
          <w:t>Saint-Emilie</w:t>
        </w:r>
        <w:proofErr w:type="spellEnd"/>
        <w:r>
          <w:t>. L</w:t>
        </w:r>
      </w:ins>
      <w:ins w:id="20" w:author="Frédéric PETIT" w:date="2016-08-25T15:15:00Z">
        <w:r>
          <w:t>’alimentation étant prévue en Acier DN 300 (D=323.9mm) avec une Pression Maximale de Service de 8.8 bars</w:t>
        </w:r>
      </w:ins>
      <w:ins w:id="21" w:author="Frédéric PETIT" w:date="2016-08-25T15:16:00Z">
        <w:r w:rsidR="00917672">
          <w:t>, nous utiliserons les r</w:t>
        </w:r>
      </w:ins>
      <w:ins w:id="22" w:author="Frédéric PETIT" w:date="2016-08-25T15:17:00Z">
        <w:r w:rsidR="00917672">
          <w:t>è</w:t>
        </w:r>
      </w:ins>
      <w:ins w:id="23" w:author="Frédéric PETIT" w:date="2016-08-25T15:16:00Z">
        <w:r>
          <w:t xml:space="preserve">gles </w:t>
        </w:r>
      </w:ins>
      <w:ins w:id="24" w:author="Frédéric PETIT" w:date="2016-08-25T15:17:00Z">
        <w:r w:rsidR="00917672">
          <w:t xml:space="preserve">précisé au 5.2.3 </w:t>
        </w:r>
      </w:ins>
      <w:ins w:id="25" w:author="Frédéric PETIT" w:date="2016-08-25T15:27:00Z">
        <w:r w:rsidR="00A4234D" w:rsidRPr="00A4234D">
          <w:t>"</w:t>
        </w:r>
        <w:r w:rsidR="00A4234D">
          <w:t>Ouvrages tels que 4</w:t>
        </w:r>
      </w:ins>
      <w:ins w:id="26" w:author="Frédéric PETIT" w:date="2016-08-25T15:28:00Z">
        <w:r w:rsidR="00A4234D">
          <w:t xml:space="preserve"> </w:t>
        </w:r>
      </w:ins>
      <w:ins w:id="27" w:author="Frédéric PETIT" w:date="2016-08-25T15:27:00Z">
        <w:r w:rsidR="00A4234D">
          <w:t>bar</w:t>
        </w:r>
      </w:ins>
      <w:ins w:id="28" w:author="Frédéric PETIT" w:date="2016-08-25T15:28:00Z">
        <w:r w:rsidR="00A4234D">
          <w:t xml:space="preserve"> </w:t>
        </w:r>
      </w:ins>
      <w:ins w:id="29" w:author="Frédéric PETIT" w:date="2016-08-25T15:27:00Z">
        <w:r w:rsidR="00A4234D">
          <w:t>&lt;</w:t>
        </w:r>
      </w:ins>
      <w:ins w:id="30" w:author="Frédéric PETIT" w:date="2016-08-25T15:28:00Z">
        <w:r w:rsidR="00A4234D">
          <w:t xml:space="preserve"> </w:t>
        </w:r>
      </w:ins>
      <w:ins w:id="31" w:author="Frédéric PETIT" w:date="2016-08-25T15:27:00Z">
        <w:r w:rsidR="00A4234D">
          <w:t>P</w:t>
        </w:r>
      </w:ins>
      <w:ins w:id="32" w:author="Frédéric PETIT" w:date="2016-08-25T15:28:00Z">
        <w:r w:rsidR="00A4234D">
          <w:t xml:space="preserve"> </w:t>
        </w:r>
      </w:ins>
      <w:ins w:id="33" w:author="Frédéric PETIT" w:date="2016-08-25T15:27:00Z">
        <w:r w:rsidR="00A4234D">
          <w:t xml:space="preserve">&lt; ou = </w:t>
        </w:r>
      </w:ins>
      <w:ins w:id="34" w:author="Frédéric PETIT" w:date="2016-08-25T15:28:00Z">
        <w:r w:rsidR="00A4234D">
          <w:t xml:space="preserve">à </w:t>
        </w:r>
      </w:ins>
      <w:ins w:id="35" w:author="Frédéric PETIT" w:date="2016-08-25T15:27:00Z">
        <w:r w:rsidR="00A4234D">
          <w:t>16 bar et P x D &gt; ou = 1500</w:t>
        </w:r>
        <w:r w:rsidR="00A4234D" w:rsidRPr="00A4234D">
          <w:t>"</w:t>
        </w:r>
        <w:r w:rsidR="00A4234D">
          <w:t xml:space="preserve"> </w:t>
        </w:r>
      </w:ins>
      <w:ins w:id="36" w:author="Frédéric PETIT" w:date="2016-08-25T15:17:00Z">
        <w:r w:rsidR="00917672">
          <w:t>du cahier des charges précité.</w:t>
        </w:r>
      </w:ins>
    </w:p>
    <w:p w:rsidR="00917672" w:rsidRDefault="00917672" w:rsidP="00917672">
      <w:pPr>
        <w:autoSpaceDE w:val="0"/>
        <w:autoSpaceDN w:val="0"/>
        <w:adjustRightInd w:val="0"/>
        <w:spacing w:after="0"/>
        <w:rPr>
          <w:ins w:id="37" w:author="Frédéric PETIT" w:date="2016-08-25T15:29:00Z"/>
          <w:color w:val="000000"/>
          <w:spacing w:val="-1"/>
        </w:rPr>
        <w:pPrChange w:id="38" w:author="Frédéric PETIT" w:date="2016-08-25T15:23:00Z">
          <w:pPr>
            <w:autoSpaceDE w:val="0"/>
            <w:autoSpaceDN w:val="0"/>
            <w:adjustRightInd w:val="0"/>
            <w:spacing w:after="0"/>
            <w:ind w:left="2318"/>
          </w:pPr>
        </w:pPrChange>
      </w:pPr>
    </w:p>
    <w:p w:rsidR="00A4234D" w:rsidRPr="00A4234D" w:rsidRDefault="00A4234D" w:rsidP="00917672">
      <w:pPr>
        <w:autoSpaceDE w:val="0"/>
        <w:autoSpaceDN w:val="0"/>
        <w:adjustRightInd w:val="0"/>
        <w:spacing w:after="0"/>
        <w:rPr>
          <w:ins w:id="39" w:author="Frédéric PETIT" w:date="2016-08-25T15:19:00Z"/>
          <w:rPrChange w:id="40" w:author="Frédéric PETIT" w:date="2016-08-25T15:29:00Z">
            <w:rPr>
              <w:ins w:id="41" w:author="Frédéric PETIT" w:date="2016-08-25T15:19:00Z"/>
              <w:rFonts w:ascii="Times New Roman" w:hAnsi="Times New Roman" w:cs="Times New Roman"/>
              <w:sz w:val="24"/>
              <w:szCs w:val="24"/>
              <w:lang w:val="en-US"/>
            </w:rPr>
          </w:rPrChange>
        </w:rPr>
        <w:pPrChange w:id="42" w:author="Frédéric PETIT" w:date="2016-08-25T15:23:00Z">
          <w:pPr>
            <w:autoSpaceDE w:val="0"/>
            <w:autoSpaceDN w:val="0"/>
            <w:adjustRightInd w:val="0"/>
            <w:spacing w:after="0"/>
            <w:ind w:left="2318"/>
          </w:pPr>
        </w:pPrChange>
      </w:pPr>
      <w:ins w:id="43" w:author="Frédéric PETIT" w:date="2016-08-25T15:29:00Z">
        <w:r w:rsidRPr="00A4234D">
          <w:rPr>
            <w:rPrChange w:id="44" w:author="Frédéric PETIT" w:date="2016-08-25T15:29:00Z">
              <w:rPr>
                <w:sz w:val="24"/>
                <w:szCs w:val="24"/>
              </w:rPr>
            </w:rPrChange>
          </w:rPr>
          <w:t>Comme précisé au 5.3.1 "Généralités" du cahier des charges précité, "les essais seront réalisés, dans toute la mesure du possible, après remblaiement total de la canalisation, à l’exception des parties pour lesquelles ce remblai n’est pas possible pour en préserver l’accessibilité, par exemple pour le badigeonnage des assemblages".</w:t>
        </w:r>
      </w:ins>
    </w:p>
    <w:p w:rsidR="00535433" w:rsidRDefault="003C0006" w:rsidP="002C2951">
      <w:pPr>
        <w:spacing w:after="120"/>
        <w:rPr>
          <w:ins w:id="45" w:author="Frédéric PETIT" w:date="2016-08-25T16:21:00Z"/>
        </w:rPr>
      </w:pPr>
      <w:del w:id="46" w:author="Frédéric PETIT" w:date="2016-08-25T15:31:00Z">
        <w:r w:rsidRPr="00F253F5" w:rsidDel="00A4234D">
          <w:delText xml:space="preserve">Les </w:delText>
        </w:r>
        <w:r w:rsidR="000A39A1" w:rsidDel="00A4234D">
          <w:delText>essais</w:delText>
        </w:r>
        <w:r w:rsidRPr="00F253F5" w:rsidDel="00A4234D">
          <w:delText xml:space="preserve"> seront réalisés sous la responsabilité </w:delText>
        </w:r>
        <w:r w:rsidR="008B4EC6" w:rsidRPr="008B4EC6" w:rsidDel="00A4234D">
          <w:delText>responsable technique de l’activité gaz</w:delText>
        </w:r>
        <w:r w:rsidRPr="00F253F5" w:rsidDel="00A4234D">
          <w:delText xml:space="preserve"> ou par la personne dûment désigné par ce dernier.</w:delText>
        </w:r>
      </w:del>
      <w:ins w:id="47" w:author="Frédéric PETIT" w:date="2016-08-25T15:31:00Z">
        <w:r w:rsidR="00A4234D">
          <w:t xml:space="preserve">Avant sa mise en service, l’ouvrage est soumis </w:t>
        </w:r>
        <w:r w:rsidR="00A4234D" w:rsidRPr="00A4234D">
          <w:t>sous la responsabilité responsable technique de l’activité gaz ou par la personne dûment désigné par ce dernier</w:t>
        </w:r>
        <w:r w:rsidR="00A4234D">
          <w:t>, à un essai de résistance m</w:t>
        </w:r>
      </w:ins>
      <w:ins w:id="48" w:author="Frédéric PETIT" w:date="2016-08-25T15:32:00Z">
        <w:r w:rsidR="00A4234D">
          <w:t>écanique d’une durée minimale de deux heures à u</w:t>
        </w:r>
        <w:bookmarkStart w:id="49" w:name="_GoBack"/>
        <w:bookmarkEnd w:id="49"/>
        <w:r w:rsidR="00A4234D">
          <w:t>ne pression au moins égale en tout point d’ouvrage à 1.5fois la pression maximale de service</w:t>
        </w:r>
      </w:ins>
      <w:ins w:id="50" w:author="Frédéric PETIT" w:date="2016-08-25T15:33:00Z">
        <w:r w:rsidR="00A4234D">
          <w:t xml:space="preserve"> et à un essai d’étanchéité. </w:t>
        </w:r>
      </w:ins>
    </w:p>
    <w:p w:rsidR="00A4234D" w:rsidRDefault="00A4234D" w:rsidP="002C2951">
      <w:pPr>
        <w:spacing w:after="120"/>
        <w:rPr>
          <w:ins w:id="51" w:author="Frédéric PETIT" w:date="2016-08-25T15:34:00Z"/>
        </w:rPr>
      </w:pPr>
      <w:ins w:id="52" w:author="Frédéric PETIT" w:date="2016-08-25T15:33:00Z">
        <w:r>
          <w:t xml:space="preserve">Les essais de résistance mécanique et d’étanchéité sont </w:t>
        </w:r>
        <w:proofErr w:type="gramStart"/>
        <w:r>
          <w:t>réalisé</w:t>
        </w:r>
        <w:proofErr w:type="gramEnd"/>
        <w:r>
          <w:t xml:space="preserve"> à l’eau.</w:t>
        </w:r>
      </w:ins>
      <w:ins w:id="53" w:author="Frédéric PETIT" w:date="2016-08-25T15:35:00Z">
        <w:r>
          <w:t xml:space="preserve"> Ils font l’objet de </w:t>
        </w:r>
        <w:proofErr w:type="spellStart"/>
        <w:r>
          <w:t>procés-verbaux</w:t>
        </w:r>
        <w:proofErr w:type="spellEnd"/>
        <w:r>
          <w:t xml:space="preserve"> constatant les résultats des essais qui sont conservés dans le dossier d</w:t>
        </w:r>
      </w:ins>
      <w:ins w:id="54" w:author="Frédéric PETIT" w:date="2016-08-25T15:36:00Z">
        <w:r>
          <w:t>’ouvrage.</w:t>
        </w:r>
      </w:ins>
    </w:p>
    <w:p w:rsidR="00A4234D" w:rsidRDefault="00A4234D" w:rsidP="002C2951">
      <w:pPr>
        <w:spacing w:after="120"/>
      </w:pPr>
    </w:p>
    <w:p w:rsidR="006904B1" w:rsidRDefault="006904B1" w:rsidP="002C2951">
      <w:pPr>
        <w:spacing w:after="120"/>
        <w:rPr>
          <w:i/>
          <w:u w:val="single"/>
        </w:rPr>
      </w:pPr>
      <w:r w:rsidRPr="006904B1">
        <w:rPr>
          <w:i/>
          <w:u w:val="single"/>
        </w:rPr>
        <w:t>Essai de résistance mécanique :</w:t>
      </w:r>
    </w:p>
    <w:p w:rsidR="006904B1" w:rsidRPr="006904B1" w:rsidRDefault="006904B1" w:rsidP="002C2951">
      <w:pPr>
        <w:spacing w:after="120"/>
      </w:pPr>
      <w:r w:rsidRPr="006904B1">
        <w:t>L’essai de résistance mécanique est réalisé à l’air sec à une pression supérieure ou égale à 1.5 fois la Pression Maximale de Service (PMS) et au moins égale à 6bar, pendant une durée d’au moins 2 heures. A l’issue de l’essai de résistance mécanique et sous sa</w:t>
      </w:r>
      <w:r>
        <w:t xml:space="preserve"> </w:t>
      </w:r>
      <w:r w:rsidRPr="006904B1">
        <w:t>pression, tous les assemblages sont badigeonnés avec un produit moussant pour en vérifier l’étanchéité, puis rincés à l’eau claire.</w:t>
      </w:r>
    </w:p>
    <w:p w:rsidR="006904B1" w:rsidRDefault="006904B1" w:rsidP="002C2951">
      <w:pPr>
        <w:spacing w:after="120"/>
        <w:rPr>
          <w:i/>
          <w:u w:val="single"/>
        </w:rPr>
      </w:pPr>
      <w:r>
        <w:rPr>
          <w:i/>
          <w:u w:val="single"/>
        </w:rPr>
        <w:t>Essai d’étanchéité :</w:t>
      </w:r>
    </w:p>
    <w:p w:rsidR="006904B1" w:rsidRDefault="006904B1" w:rsidP="002C2951">
      <w:pPr>
        <w:spacing w:after="120"/>
      </w:pPr>
      <w:r w:rsidRPr="001277E7">
        <w:t>L’essai d</w:t>
      </w:r>
      <w:r w:rsidR="001277E7">
        <w:t>’</w:t>
      </w:r>
      <w:r w:rsidRPr="001277E7">
        <w:t>étanchéité a une durée minimale de 48 heures, et se fait à l’ai</w:t>
      </w:r>
      <w:r w:rsidR="001277E7">
        <w:t>r</w:t>
      </w:r>
      <w:r w:rsidRPr="001277E7">
        <w:t xml:space="preserve"> et à une pression comprise entre 0.5 et 1 bar. </w:t>
      </w:r>
      <w:r w:rsidR="001277E7">
        <w:t>L</w:t>
      </w:r>
      <w:r w:rsidRPr="001277E7">
        <w:t>es seu</w:t>
      </w:r>
      <w:r w:rsidR="001277E7">
        <w:t>l</w:t>
      </w:r>
      <w:r w:rsidRPr="001277E7">
        <w:t>es tolérances admises pour ces essais sont celles résultant de l’incertitude des mesures, toutes corre</w:t>
      </w:r>
      <w:r w:rsidR="001277E7">
        <w:t>c</w:t>
      </w:r>
      <w:r w:rsidRPr="001277E7">
        <w:t xml:space="preserve">tions faites de température et de pression barométrique. Aucun défaut d’étanchéité ne peut </w:t>
      </w:r>
      <w:r w:rsidR="001277E7" w:rsidRPr="001277E7">
        <w:t>être toléré</w:t>
      </w:r>
      <w:r w:rsidR="001277E7">
        <w:t>.</w:t>
      </w:r>
      <w:r w:rsidR="001277E7" w:rsidRPr="001277E7">
        <w:t xml:space="preserve"> L’essai sera réputé satisfaisant si la différence des pressio</w:t>
      </w:r>
      <w:r w:rsidR="001277E7">
        <w:t>n</w:t>
      </w:r>
      <w:r w:rsidR="001277E7" w:rsidRPr="001277E7">
        <w:t>s absolues (pression d’essai +pression barométr</w:t>
      </w:r>
      <w:r w:rsidR="001277E7">
        <w:t>i</w:t>
      </w:r>
      <w:r w:rsidR="001277E7" w:rsidRPr="001277E7">
        <w:t>que) relevées dans la conduite au début et à la fin de l’essai est inférieure à 13 mbar.</w:t>
      </w:r>
    </w:p>
    <w:p w:rsidR="00E0776A" w:rsidRDefault="00E0776A" w:rsidP="002C2951">
      <w:pPr>
        <w:spacing w:after="120"/>
      </w:pPr>
      <w:r>
        <w:t xml:space="preserve">On appellera </w:t>
      </w:r>
      <w:r w:rsidR="000A39A1">
        <w:t>phase</w:t>
      </w:r>
      <w:r>
        <w:t xml:space="preserve"> intermédiaire, les essais réalisés durant la construction du réseau de distribution gaz et nécessaire pour refermer les fouilles au fur et à mesure de l’avancement des travaux. On appellera </w:t>
      </w:r>
      <w:r w:rsidR="000A39A1">
        <w:t>phase</w:t>
      </w:r>
      <w:r>
        <w:t xml:space="preserve"> final</w:t>
      </w:r>
      <w:r w:rsidR="000A39A1">
        <w:t>e</w:t>
      </w:r>
      <w:r>
        <w:t xml:space="preserve">, l’essai réalisé à la fin des travaux de construction du réseau et </w:t>
      </w:r>
      <w:r w:rsidRPr="00E0776A">
        <w:rPr>
          <w:b/>
        </w:rPr>
        <w:t>juste avant la mise en gaz</w:t>
      </w:r>
      <w:r>
        <w:t>. Les étapes de ces essais sont décrites au 3.1 et 3.2.</w:t>
      </w:r>
      <w:r w:rsidR="000A39A1">
        <w:t xml:space="preserve"> Dans les 2 cas, un procès-verbal d’essai de résistance mécanique et d’étanchéité des conduites de gaz supérieures à 200m dont vous trouverez la trame en pièce jointe sera à remplir.</w:t>
      </w:r>
    </w:p>
    <w:p w:rsidR="006904B1" w:rsidRPr="006904B1" w:rsidRDefault="001277E7" w:rsidP="002C2951">
      <w:pPr>
        <w:spacing w:after="120"/>
        <w:rPr>
          <w:i/>
          <w:u w:val="single"/>
        </w:rPr>
      </w:pPr>
      <w:r>
        <w:t>Lorsque la longueur du tronçon à essayer est inférieure à 200m, l’essai consistera en un essai en gaz à la pression de service avec contrôle de l’étanchéité des assemblages à l’aide d’un produit moussant. Cet essai qui ne devra révéler aucun défaut d’étanchéité sera complété, à la fin du chantier, par une opération de recherche de fuite sur le tronçon considéré.</w:t>
      </w:r>
      <w:r w:rsidR="000A39A1">
        <w:t xml:space="preserve"> L’essai pour les tronçons inférieurs à 200m est décrite en 3.3.Un procès-verbal d’essai des conduites de gaz  inférieures à 200m sera à remplir.</w:t>
      </w:r>
    </w:p>
    <w:p w:rsidR="003237F2" w:rsidRPr="00F253F5" w:rsidRDefault="003C0006" w:rsidP="001277E7">
      <w:pPr>
        <w:spacing w:after="120"/>
      </w:pPr>
      <w:r w:rsidRPr="00F253F5">
        <w:t>Toutes les étap</w:t>
      </w:r>
      <w:r w:rsidR="00B67440" w:rsidRPr="00F253F5">
        <w:t>es décrites dans le</w:t>
      </w:r>
      <w:r w:rsidR="00820E98" w:rsidRPr="00F253F5">
        <w:t>s</w:t>
      </w:r>
      <w:r w:rsidR="00B67440" w:rsidRPr="00F253F5">
        <w:t xml:space="preserve"> diagramme</w:t>
      </w:r>
      <w:r w:rsidR="00820E98" w:rsidRPr="00F253F5">
        <w:t>s</w:t>
      </w:r>
      <w:r w:rsidR="00B67440" w:rsidRPr="00F253F5">
        <w:t xml:space="preserve"> de flux</w:t>
      </w:r>
      <w:r w:rsidRPr="00F253F5">
        <w:t xml:space="preserve"> présenté</w:t>
      </w:r>
      <w:r w:rsidR="00820E98" w:rsidRPr="00F253F5">
        <w:t>s</w:t>
      </w:r>
      <w:r w:rsidRPr="00F253F5">
        <w:t xml:space="preserve"> ci-après sont obligatoirement à valider par la personne responsable des essais.</w:t>
      </w:r>
      <w:r w:rsidR="001277E7">
        <w:t xml:space="preserve"> </w:t>
      </w:r>
      <w:r w:rsidRPr="00F253F5">
        <w:t>Le passage d’une étape à une autre ne pourra donc se faire qu’après validation de l’étape précédente par le responsable des essais.</w:t>
      </w:r>
      <w:r w:rsidR="001277E7">
        <w:t xml:space="preserve"> </w:t>
      </w:r>
      <w:r w:rsidR="003237F2" w:rsidRPr="00F253F5">
        <w:t>Dans ce cadre, le responsable des essais devra apposer sa signature au devant de chaque étape rappelé dans le procès verbal d’essai de l’ouvrage.</w:t>
      </w:r>
    </w:p>
    <w:p w:rsidR="003237F2" w:rsidRDefault="003237F2" w:rsidP="002C2951">
      <w:pPr>
        <w:spacing w:after="120"/>
      </w:pPr>
    </w:p>
    <w:p w:rsidR="000A39A1" w:rsidRDefault="000A39A1" w:rsidP="002C2951">
      <w:pPr>
        <w:spacing w:after="120"/>
      </w:pPr>
    </w:p>
    <w:p w:rsidR="000A39A1" w:rsidRDefault="000A39A1" w:rsidP="002C2951">
      <w:pPr>
        <w:spacing w:after="120"/>
      </w:pPr>
    </w:p>
    <w:p w:rsidR="000A39A1" w:rsidRDefault="000A39A1" w:rsidP="002C2951">
      <w:pPr>
        <w:spacing w:after="120"/>
      </w:pPr>
    </w:p>
    <w:p w:rsidR="000A39A1" w:rsidRPr="00F253F5" w:rsidRDefault="000A39A1" w:rsidP="002C2951">
      <w:pPr>
        <w:spacing w:after="120"/>
      </w:pPr>
    </w:p>
    <w:p w:rsidR="003C0006" w:rsidRPr="00F253F5" w:rsidRDefault="003C0006" w:rsidP="003C0006">
      <w:pPr>
        <w:rPr>
          <w:b/>
          <w:i/>
          <w:u w:val="single"/>
        </w:rPr>
      </w:pPr>
      <w:r w:rsidRPr="00F253F5">
        <w:rPr>
          <w:b/>
          <w:i/>
          <w:u w:val="single"/>
        </w:rPr>
        <w:t>Textes de référence :</w:t>
      </w:r>
    </w:p>
    <w:p w:rsidR="003C0006" w:rsidRPr="00F253F5" w:rsidRDefault="003C0006" w:rsidP="003C0006"/>
    <w:p w:rsidR="003C0006" w:rsidRPr="00F253F5" w:rsidRDefault="003C0006" w:rsidP="002C2951">
      <w:pPr>
        <w:widowControl/>
        <w:numPr>
          <w:ilvl w:val="0"/>
          <w:numId w:val="22"/>
        </w:numPr>
        <w:overflowPunct w:val="0"/>
        <w:autoSpaceDE w:val="0"/>
        <w:autoSpaceDN w:val="0"/>
        <w:adjustRightInd w:val="0"/>
        <w:spacing w:before="0" w:after="120"/>
        <w:ind w:left="714" w:hanging="357"/>
        <w:textAlignment w:val="baseline"/>
      </w:pPr>
      <w:r w:rsidRPr="00F253F5">
        <w:t>Cahier des charges RSDG1 " Règles techniques et essais des canalisations de distribution de gaz" ;</w:t>
      </w:r>
    </w:p>
    <w:p w:rsidR="003C0006" w:rsidRDefault="003C0006" w:rsidP="002C2951">
      <w:pPr>
        <w:widowControl/>
        <w:numPr>
          <w:ilvl w:val="0"/>
          <w:numId w:val="22"/>
        </w:numPr>
        <w:overflowPunct w:val="0"/>
        <w:autoSpaceDE w:val="0"/>
        <w:autoSpaceDN w:val="0"/>
        <w:adjustRightInd w:val="0"/>
        <w:spacing w:before="0" w:after="120"/>
        <w:ind w:left="714" w:hanging="357"/>
        <w:textAlignment w:val="baseline"/>
        <w:rPr>
          <w:ins w:id="55" w:author="Frédéric PETIT" w:date="2016-08-25T16:22:00Z"/>
        </w:rPr>
      </w:pPr>
      <w:r w:rsidRPr="00F253F5">
        <w:t>Norme NF EN 12007-1 : Systèmes d’alimentation en gaz – Canalisations pour pression maximale de service inférieure ou égale à 16 bar – Partie 1 : Recommandations fonctionnelles générales ;</w:t>
      </w:r>
    </w:p>
    <w:p w:rsidR="00535433" w:rsidRPr="00535433" w:rsidRDefault="00535433" w:rsidP="00535433">
      <w:pPr>
        <w:pStyle w:val="Paragraphedeliste"/>
        <w:numPr>
          <w:ilvl w:val="0"/>
          <w:numId w:val="22"/>
        </w:numPr>
        <w:autoSpaceDE w:val="0"/>
        <w:autoSpaceDN w:val="0"/>
        <w:adjustRightInd w:val="0"/>
        <w:spacing w:after="0"/>
        <w:rPr>
          <w:ins w:id="56" w:author="Frédéric PETIT" w:date="2016-08-25T16:22:00Z"/>
          <w:sz w:val="24"/>
          <w:szCs w:val="24"/>
          <w:rPrChange w:id="57" w:author="Frédéric PETIT" w:date="2016-08-25T16:22:00Z">
            <w:rPr>
              <w:ins w:id="58" w:author="Frédéric PETIT" w:date="2016-08-25T16:22:00Z"/>
              <w:color w:val="000000"/>
              <w:spacing w:val="-1"/>
            </w:rPr>
          </w:rPrChange>
        </w:rPr>
      </w:pPr>
      <w:ins w:id="59" w:author="Frédéric PETIT" w:date="2016-08-25T16:22:00Z">
        <w:r w:rsidRPr="00535433">
          <w:rPr>
            <w:color w:val="000000"/>
            <w:spacing w:val="-1"/>
          </w:rPr>
          <w:t xml:space="preserve">NF EN 12007-3 : Systèmes d'alimentation en gaz - Canalisations pour pression maximale de service inférieure ou égale à 16 bar - Partie 3 : Recommandations fonctionnelles spécifiques pour acier ; </w:t>
        </w:r>
      </w:ins>
    </w:p>
    <w:p w:rsidR="00535433" w:rsidRPr="00535433" w:rsidRDefault="00535433" w:rsidP="00535433">
      <w:pPr>
        <w:pStyle w:val="Paragraphedeliste"/>
        <w:autoSpaceDE w:val="0"/>
        <w:autoSpaceDN w:val="0"/>
        <w:adjustRightInd w:val="0"/>
        <w:spacing w:after="0"/>
        <w:rPr>
          <w:ins w:id="60" w:author="Frédéric PETIT" w:date="2016-08-25T16:22:00Z"/>
          <w:sz w:val="24"/>
          <w:szCs w:val="24"/>
        </w:rPr>
        <w:pPrChange w:id="61" w:author="Frédéric PETIT" w:date="2016-08-25T16:22:00Z">
          <w:pPr>
            <w:pStyle w:val="Paragraphedeliste"/>
            <w:numPr>
              <w:numId w:val="22"/>
            </w:numPr>
            <w:tabs>
              <w:tab w:val="num" w:pos="720"/>
            </w:tabs>
            <w:autoSpaceDE w:val="0"/>
            <w:autoSpaceDN w:val="0"/>
            <w:adjustRightInd w:val="0"/>
            <w:spacing w:after="0"/>
            <w:ind w:hanging="360"/>
          </w:pPr>
        </w:pPrChange>
      </w:pPr>
    </w:p>
    <w:p w:rsidR="00535433" w:rsidRPr="00F253F5" w:rsidDel="00535433" w:rsidRDefault="00535433" w:rsidP="002C2951">
      <w:pPr>
        <w:widowControl/>
        <w:numPr>
          <w:ilvl w:val="0"/>
          <w:numId w:val="22"/>
        </w:numPr>
        <w:overflowPunct w:val="0"/>
        <w:autoSpaceDE w:val="0"/>
        <w:autoSpaceDN w:val="0"/>
        <w:adjustRightInd w:val="0"/>
        <w:spacing w:before="0" w:after="120"/>
        <w:ind w:left="714" w:hanging="357"/>
        <w:textAlignment w:val="baseline"/>
        <w:rPr>
          <w:del w:id="62" w:author="Frédéric PETIT" w:date="2016-08-25T16:22:00Z"/>
        </w:rPr>
      </w:pPr>
    </w:p>
    <w:p w:rsidR="003C0006" w:rsidRPr="00F253F5" w:rsidDel="00535433" w:rsidRDefault="003C0006" w:rsidP="002C2951">
      <w:pPr>
        <w:widowControl/>
        <w:numPr>
          <w:ilvl w:val="0"/>
          <w:numId w:val="22"/>
        </w:numPr>
        <w:overflowPunct w:val="0"/>
        <w:autoSpaceDE w:val="0"/>
        <w:autoSpaceDN w:val="0"/>
        <w:adjustRightInd w:val="0"/>
        <w:spacing w:before="0" w:after="120"/>
        <w:ind w:left="714" w:hanging="357"/>
        <w:textAlignment w:val="baseline"/>
        <w:rPr>
          <w:del w:id="63" w:author="Frédéric PETIT" w:date="2016-08-25T16:22:00Z"/>
        </w:rPr>
      </w:pPr>
      <w:del w:id="64" w:author="Frédéric PETIT" w:date="2016-08-25T16:22:00Z">
        <w:r w:rsidRPr="00F253F5" w:rsidDel="00535433">
          <w:delText>Norme NF EN 12007-2 : Systèmes d’alimentation en gaz – Canalisations pour pression maximale de service inférieure ou égale à 16 bar – Partie 2 : Recommandations fonctionnelles spécifiques pour le polyéthylène (pression maximale de service inférieure ou égale à 10 bar) ;</w:delText>
        </w:r>
      </w:del>
    </w:p>
    <w:p w:rsidR="003C0006" w:rsidRPr="00F253F5" w:rsidRDefault="003C0006" w:rsidP="002C2951">
      <w:pPr>
        <w:widowControl/>
        <w:numPr>
          <w:ilvl w:val="0"/>
          <w:numId w:val="22"/>
        </w:numPr>
        <w:overflowPunct w:val="0"/>
        <w:autoSpaceDE w:val="0"/>
        <w:autoSpaceDN w:val="0"/>
        <w:adjustRightInd w:val="0"/>
        <w:spacing w:before="0" w:after="120"/>
        <w:ind w:left="714" w:hanging="357"/>
        <w:textAlignment w:val="baseline"/>
      </w:pPr>
      <w:r w:rsidRPr="00F253F5">
        <w:t>Norme NF EN 12327 : Systèmes d’alimentation en gaz – Essais de pression, modes opératoires de mise en service et de mise hors service des réseaux d’alimentation en gaz. Prescriptions fonctionnelles ;</w:t>
      </w:r>
    </w:p>
    <w:p w:rsidR="003C0006" w:rsidRPr="002C2951" w:rsidRDefault="00CC1F96" w:rsidP="003C0006">
      <w:pPr>
        <w:rPr>
          <w:sz w:val="22"/>
          <w:szCs w:val="22"/>
        </w:rPr>
      </w:pPr>
      <w:r>
        <w:rPr>
          <w:sz w:val="22"/>
          <w:szCs w:val="22"/>
        </w:rPr>
        <w:t xml:space="preserve"> </w:t>
      </w:r>
    </w:p>
    <w:p w:rsidR="003C0006" w:rsidRPr="00F253F5" w:rsidRDefault="003C0006" w:rsidP="003C0006">
      <w:pPr>
        <w:rPr>
          <w:b/>
          <w:i/>
          <w:u w:val="single"/>
        </w:rPr>
      </w:pPr>
      <w:r w:rsidRPr="00F253F5">
        <w:rPr>
          <w:b/>
          <w:i/>
          <w:u w:val="single"/>
        </w:rPr>
        <w:t>PJ :</w:t>
      </w:r>
    </w:p>
    <w:p w:rsidR="003C0006" w:rsidRPr="00F253F5" w:rsidRDefault="003C0006" w:rsidP="002C2951">
      <w:pPr>
        <w:widowControl/>
        <w:numPr>
          <w:ilvl w:val="0"/>
          <w:numId w:val="25"/>
        </w:numPr>
        <w:overflowPunct w:val="0"/>
        <w:autoSpaceDE w:val="0"/>
        <w:autoSpaceDN w:val="0"/>
        <w:adjustRightInd w:val="0"/>
        <w:spacing w:before="0" w:after="0"/>
        <w:textAlignment w:val="baseline"/>
      </w:pPr>
      <w:r w:rsidRPr="00F253F5">
        <w:t>Procès</w:t>
      </w:r>
      <w:r w:rsidR="00F253F5" w:rsidRPr="00F253F5">
        <w:t>-</w:t>
      </w:r>
      <w:r w:rsidRPr="00F253F5">
        <w:t>verbal d’essais de résistance mécanique et d’étanchéité des conduites de gaz</w:t>
      </w:r>
      <w:r w:rsidR="008332EE">
        <w:t xml:space="preserve"> &gt;200m</w:t>
      </w:r>
      <w:r w:rsidRPr="00F253F5">
        <w:t>.</w:t>
      </w:r>
    </w:p>
    <w:p w:rsidR="00F253F5" w:rsidRPr="00F253F5" w:rsidRDefault="00F253F5" w:rsidP="00F253F5">
      <w:pPr>
        <w:numPr>
          <w:ilvl w:val="0"/>
          <w:numId w:val="25"/>
        </w:numPr>
      </w:pPr>
      <w:r w:rsidRPr="00F253F5">
        <w:t>Procès-verbal d’essai des conduites de gaz &lt;200m.</w:t>
      </w:r>
    </w:p>
    <w:p w:rsidR="00F253F5" w:rsidRDefault="00F253F5" w:rsidP="00F253F5">
      <w:pPr>
        <w:widowControl/>
        <w:overflowPunct w:val="0"/>
        <w:autoSpaceDE w:val="0"/>
        <w:autoSpaceDN w:val="0"/>
        <w:adjustRightInd w:val="0"/>
        <w:spacing w:before="0" w:after="0"/>
        <w:ind w:left="720"/>
        <w:textAlignment w:val="baseline"/>
        <w:rPr>
          <w:sz w:val="22"/>
          <w:szCs w:val="22"/>
        </w:rPr>
      </w:pPr>
    </w:p>
    <w:p w:rsidR="00F253F5" w:rsidRDefault="00F253F5" w:rsidP="00F253F5">
      <w:pPr>
        <w:widowControl/>
        <w:overflowPunct w:val="0"/>
        <w:autoSpaceDE w:val="0"/>
        <w:autoSpaceDN w:val="0"/>
        <w:adjustRightInd w:val="0"/>
        <w:spacing w:before="0" w:after="0"/>
        <w:ind w:left="720"/>
        <w:textAlignment w:val="baseline"/>
        <w:rPr>
          <w:sz w:val="22"/>
          <w:szCs w:val="22"/>
        </w:rPr>
      </w:pPr>
    </w:p>
    <w:p w:rsidR="00F253F5" w:rsidRDefault="00F253F5" w:rsidP="00F253F5">
      <w:pPr>
        <w:widowControl/>
        <w:overflowPunct w:val="0"/>
        <w:autoSpaceDE w:val="0"/>
        <w:autoSpaceDN w:val="0"/>
        <w:adjustRightInd w:val="0"/>
        <w:spacing w:before="0" w:after="0"/>
        <w:ind w:left="720"/>
        <w:textAlignment w:val="baseline"/>
        <w:rPr>
          <w:sz w:val="22"/>
          <w:szCs w:val="22"/>
        </w:rPr>
      </w:pPr>
    </w:p>
    <w:p w:rsidR="008B4EC6" w:rsidRDefault="008B4EC6"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1277E7" w:rsidRDefault="001277E7" w:rsidP="00F253F5">
      <w:pPr>
        <w:widowControl/>
        <w:overflowPunct w:val="0"/>
        <w:autoSpaceDE w:val="0"/>
        <w:autoSpaceDN w:val="0"/>
        <w:adjustRightInd w:val="0"/>
        <w:spacing w:before="0" w:after="0"/>
        <w:ind w:left="720"/>
        <w:textAlignment w:val="baseline"/>
        <w:rPr>
          <w:sz w:val="22"/>
          <w:szCs w:val="22"/>
        </w:rPr>
      </w:pPr>
    </w:p>
    <w:p w:rsidR="00F253F5" w:rsidRPr="002C2951" w:rsidRDefault="00F253F5" w:rsidP="00F253F5">
      <w:pPr>
        <w:widowControl/>
        <w:overflowPunct w:val="0"/>
        <w:autoSpaceDE w:val="0"/>
        <w:autoSpaceDN w:val="0"/>
        <w:adjustRightInd w:val="0"/>
        <w:spacing w:before="0" w:after="0"/>
        <w:ind w:left="720"/>
        <w:textAlignment w:val="baseline"/>
        <w:rPr>
          <w:sz w:val="22"/>
          <w:szCs w:val="22"/>
        </w:rPr>
      </w:pPr>
    </w:p>
    <w:p w:rsidR="003C0006" w:rsidRDefault="00F253F5" w:rsidP="003C0006">
      <w:pPr>
        <w:pStyle w:val="Corpsdetexte"/>
        <w:rPr>
          <w:b/>
          <w:szCs w:val="22"/>
          <w:u w:val="single"/>
        </w:rPr>
      </w:pPr>
      <w:proofErr w:type="gramStart"/>
      <w:r w:rsidRPr="00F253F5">
        <w:rPr>
          <w:b/>
          <w:szCs w:val="22"/>
          <w:u w:val="single"/>
        </w:rPr>
        <w:t>3.Diagramme</w:t>
      </w:r>
      <w:proofErr w:type="gramEnd"/>
      <w:r w:rsidRPr="00F253F5">
        <w:rPr>
          <w:b/>
          <w:szCs w:val="22"/>
          <w:u w:val="single"/>
        </w:rPr>
        <w:t xml:space="preserve"> de flux </w:t>
      </w:r>
    </w:p>
    <w:p w:rsidR="001277E7" w:rsidRPr="000A39A1" w:rsidRDefault="001277E7" w:rsidP="003C0006">
      <w:pPr>
        <w:pStyle w:val="Corpsdetexte"/>
        <w:rPr>
          <w:i/>
          <w:szCs w:val="22"/>
        </w:rPr>
      </w:pPr>
      <w:r w:rsidRPr="000A39A1">
        <w:rPr>
          <w:i/>
          <w:szCs w:val="22"/>
        </w:rPr>
        <w:t xml:space="preserve">3.1 : Tronçons supérieurs à 200m – </w:t>
      </w:r>
      <w:r w:rsidR="000A39A1" w:rsidRPr="000A39A1">
        <w:rPr>
          <w:i/>
          <w:szCs w:val="22"/>
        </w:rPr>
        <w:t>Phase</w:t>
      </w:r>
      <w:r w:rsidRPr="000A39A1">
        <w:rPr>
          <w:i/>
          <w:szCs w:val="22"/>
        </w:rPr>
        <w:t xml:space="preserve"> intermédiaire</w:t>
      </w:r>
    </w:p>
    <w:p w:rsidR="00082F37" w:rsidRDefault="001277E7" w:rsidP="00F253F5">
      <w:pPr>
        <w:pStyle w:val="Corpsdetexte"/>
        <w:ind w:firstLine="0"/>
      </w:pPr>
      <w:r>
        <w:object w:dxaOrig="8964" w:dyaOrig="13704">
          <v:shape id="_x0000_i1044" type="#_x0000_t75" style="width:414.6pt;height:633.6pt" o:ole="">
            <v:imagedata r:id="rId27" o:title=""/>
          </v:shape>
          <o:OLEObject Type="Embed" ProgID="Visio.Drawing.11" ShapeID="_x0000_i1044" DrawAspect="Content" ObjectID="_1533648919" r:id="rId28"/>
        </w:object>
      </w:r>
    </w:p>
    <w:p w:rsidR="00F253F5" w:rsidRPr="000A39A1" w:rsidRDefault="008332EE" w:rsidP="00082F37">
      <w:pPr>
        <w:pStyle w:val="Corpsdetexte"/>
        <w:spacing w:after="240"/>
        <w:ind w:firstLine="0"/>
        <w:rPr>
          <w:i/>
          <w:sz w:val="24"/>
          <w:szCs w:val="24"/>
        </w:rPr>
      </w:pPr>
      <w:r w:rsidRPr="000A39A1">
        <w:rPr>
          <w:i/>
          <w:sz w:val="24"/>
          <w:szCs w:val="24"/>
        </w:rPr>
        <w:t xml:space="preserve">3.2 : Tronçons supérieurs à 200m – </w:t>
      </w:r>
      <w:r w:rsidR="000A39A1" w:rsidRPr="000A39A1">
        <w:rPr>
          <w:i/>
          <w:sz w:val="24"/>
          <w:szCs w:val="24"/>
        </w:rPr>
        <w:t>Phase</w:t>
      </w:r>
      <w:r w:rsidRPr="000A39A1">
        <w:rPr>
          <w:i/>
          <w:sz w:val="24"/>
          <w:szCs w:val="24"/>
        </w:rPr>
        <w:t xml:space="preserve"> final</w:t>
      </w:r>
      <w:r w:rsidR="000A39A1" w:rsidRPr="000A39A1">
        <w:rPr>
          <w:i/>
          <w:sz w:val="24"/>
          <w:szCs w:val="24"/>
        </w:rPr>
        <w:t>e</w:t>
      </w:r>
    </w:p>
    <w:p w:rsidR="008332EE" w:rsidRDefault="008332EE" w:rsidP="00082F37">
      <w:pPr>
        <w:pStyle w:val="Corpsdetexte"/>
        <w:spacing w:after="240"/>
        <w:ind w:firstLine="0"/>
        <w:rPr>
          <w:sz w:val="24"/>
          <w:szCs w:val="24"/>
        </w:rPr>
      </w:pPr>
      <w:r>
        <w:object w:dxaOrig="8964" w:dyaOrig="14427">
          <v:shape id="_x0000_i1045" type="#_x0000_t75" style="width:415.2pt;height:668.4pt" o:ole="">
            <v:imagedata r:id="rId29" o:title=""/>
          </v:shape>
          <o:OLEObject Type="Embed" ProgID="Visio.Drawing.11" ShapeID="_x0000_i1045" DrawAspect="Content" ObjectID="_1533648920" r:id="rId30"/>
        </w:object>
      </w:r>
    </w:p>
    <w:p w:rsidR="008332EE" w:rsidRDefault="008332EE" w:rsidP="00082F37">
      <w:pPr>
        <w:pStyle w:val="Corpsdetexte"/>
        <w:spacing w:after="240"/>
        <w:ind w:firstLine="0"/>
        <w:rPr>
          <w:sz w:val="24"/>
          <w:szCs w:val="24"/>
        </w:rPr>
      </w:pPr>
    </w:p>
    <w:p w:rsidR="008332EE" w:rsidRPr="000A39A1" w:rsidRDefault="00BC2386" w:rsidP="00082F37">
      <w:pPr>
        <w:pStyle w:val="Corpsdetexte"/>
        <w:spacing w:after="240"/>
        <w:ind w:firstLine="0"/>
        <w:rPr>
          <w:i/>
          <w:sz w:val="24"/>
          <w:szCs w:val="24"/>
        </w:rPr>
      </w:pPr>
      <w:r>
        <w:rPr>
          <w:i/>
          <w:sz w:val="24"/>
          <w:szCs w:val="24"/>
        </w:rPr>
        <w:lastRenderedPageBreak/>
        <w:t>3.3</w:t>
      </w:r>
      <w:r w:rsidR="008332EE" w:rsidRPr="000A39A1">
        <w:rPr>
          <w:i/>
          <w:sz w:val="24"/>
          <w:szCs w:val="24"/>
        </w:rPr>
        <w:t xml:space="preserve"> : Tronçons inférieurs à 200m </w:t>
      </w:r>
    </w:p>
    <w:p w:rsidR="00820E98" w:rsidRDefault="00BC2386" w:rsidP="00082F37">
      <w:pPr>
        <w:pStyle w:val="Corpsdetexte"/>
        <w:spacing w:after="240"/>
        <w:ind w:firstLine="0"/>
        <w:rPr>
          <w:b/>
          <w:sz w:val="24"/>
          <w:szCs w:val="24"/>
          <w:u w:val="single"/>
        </w:rPr>
      </w:pPr>
      <w:r>
        <w:object w:dxaOrig="7778" w:dyaOrig="10983">
          <v:shape id="_x0000_i1046" type="#_x0000_t75" style="width:388.8pt;height:549pt" o:ole="">
            <v:imagedata r:id="rId31" o:title=""/>
          </v:shape>
          <o:OLEObject Type="Embed" ProgID="Visio.Drawing.11" ShapeID="_x0000_i1046" DrawAspect="Content" ObjectID="_1533648921" r:id="rId32"/>
        </w:object>
      </w:r>
    </w:p>
    <w:p w:rsidR="00820E98" w:rsidRDefault="00820E98" w:rsidP="00082F37">
      <w:pPr>
        <w:pStyle w:val="Corpsdetexte"/>
        <w:spacing w:after="240"/>
        <w:ind w:firstLine="0"/>
        <w:rPr>
          <w:b/>
          <w:sz w:val="24"/>
          <w:szCs w:val="24"/>
          <w:u w:val="single"/>
        </w:rPr>
      </w:pPr>
    </w:p>
    <w:p w:rsidR="00F253F5" w:rsidRDefault="00F253F5" w:rsidP="00082F37">
      <w:pPr>
        <w:pStyle w:val="Corpsdetexte"/>
        <w:spacing w:after="240"/>
        <w:ind w:firstLine="0"/>
        <w:rPr>
          <w:b/>
          <w:sz w:val="24"/>
          <w:szCs w:val="24"/>
          <w:u w:val="single"/>
        </w:rPr>
      </w:pPr>
    </w:p>
    <w:p w:rsidR="00BC2386" w:rsidRDefault="00BC2386" w:rsidP="00082F37">
      <w:pPr>
        <w:pStyle w:val="Corpsdetexte"/>
        <w:spacing w:after="240"/>
        <w:ind w:firstLine="0"/>
        <w:rPr>
          <w:b/>
          <w:sz w:val="24"/>
          <w:szCs w:val="24"/>
          <w:u w:val="single"/>
        </w:rPr>
      </w:pPr>
    </w:p>
    <w:p w:rsidR="00BC2386" w:rsidRDefault="00BC2386" w:rsidP="00082F37">
      <w:pPr>
        <w:pStyle w:val="Corpsdetexte"/>
        <w:spacing w:after="240"/>
        <w:ind w:firstLine="0"/>
        <w:rPr>
          <w:b/>
          <w:sz w:val="24"/>
          <w:szCs w:val="24"/>
          <w:u w:val="single"/>
        </w:rPr>
      </w:pPr>
    </w:p>
    <w:p w:rsidR="00082F37" w:rsidRDefault="008332EE" w:rsidP="00082F37">
      <w:pPr>
        <w:pStyle w:val="Corpsdetexte"/>
        <w:spacing w:after="240"/>
        <w:ind w:firstLine="0"/>
        <w:rPr>
          <w:b/>
          <w:sz w:val="24"/>
          <w:szCs w:val="24"/>
          <w:u w:val="single"/>
        </w:rPr>
      </w:pPr>
      <w:r>
        <w:rPr>
          <w:b/>
          <w:sz w:val="24"/>
          <w:szCs w:val="24"/>
          <w:u w:val="single"/>
        </w:rPr>
        <w:t>4</w:t>
      </w:r>
      <w:r w:rsidR="00082F37" w:rsidRPr="00402D51">
        <w:rPr>
          <w:b/>
          <w:sz w:val="24"/>
          <w:szCs w:val="24"/>
          <w:u w:val="single"/>
        </w:rPr>
        <w:t>. Commentaires du diagramme de flux</w:t>
      </w:r>
    </w:p>
    <w:p w:rsidR="00082F37" w:rsidRPr="00F253F5" w:rsidRDefault="00082F37" w:rsidP="003A2E38">
      <w:pPr>
        <w:widowControl/>
        <w:autoSpaceDE w:val="0"/>
        <w:autoSpaceDN w:val="0"/>
        <w:adjustRightInd w:val="0"/>
        <w:spacing w:before="0" w:after="120" w:line="288" w:lineRule="auto"/>
        <w:rPr>
          <w:color w:val="000000"/>
        </w:rPr>
      </w:pPr>
      <w:r w:rsidRPr="00F253F5">
        <w:lastRenderedPageBreak/>
        <w:t xml:space="preserve">1. </w:t>
      </w:r>
      <w:r w:rsidRPr="00F253F5">
        <w:rPr>
          <w:color w:val="000000"/>
        </w:rPr>
        <w:t xml:space="preserve">La </w:t>
      </w:r>
      <w:r w:rsidR="001E3DF5" w:rsidRPr="00F253F5">
        <w:rPr>
          <w:color w:val="000000"/>
        </w:rPr>
        <w:t>prise de connaissance de l’ouvrage consiste en la vérification des caractéristiques de l’ouvrage et de la précision des plans</w:t>
      </w:r>
      <w:r w:rsidRPr="00F253F5">
        <w:rPr>
          <w:color w:val="000000"/>
        </w:rPr>
        <w:t>.</w:t>
      </w:r>
    </w:p>
    <w:p w:rsidR="007B182C" w:rsidRPr="00F253F5" w:rsidRDefault="00082F37" w:rsidP="003A2E38">
      <w:pPr>
        <w:widowControl/>
        <w:autoSpaceDE w:val="0"/>
        <w:autoSpaceDN w:val="0"/>
        <w:adjustRightInd w:val="0"/>
        <w:spacing w:before="0" w:line="288" w:lineRule="auto"/>
        <w:rPr>
          <w:color w:val="000000"/>
        </w:rPr>
      </w:pPr>
      <w:r w:rsidRPr="00F253F5">
        <w:t xml:space="preserve">2. </w:t>
      </w:r>
      <w:r w:rsidR="007B182C" w:rsidRPr="00F253F5">
        <w:rPr>
          <w:color w:val="000000"/>
        </w:rPr>
        <w:t xml:space="preserve"> La zone d’essai doit être balisée. Avant la mise en pression de la canalisation, il y a lieu de vérifier l’obturation de toutes les extrémités et de déposer, le cas échéant, tout élément ne pouvant supporter la pression d’essai (6 bar). Il s’agit des détendeurs, compteurs, dispositif de coupure automatique.</w:t>
      </w:r>
    </w:p>
    <w:p w:rsidR="007B182C" w:rsidRPr="00F253F5" w:rsidRDefault="007B182C" w:rsidP="003A2E38">
      <w:pPr>
        <w:widowControl/>
        <w:autoSpaceDE w:val="0"/>
        <w:autoSpaceDN w:val="0"/>
        <w:adjustRightInd w:val="0"/>
        <w:spacing w:before="0" w:after="120" w:line="288" w:lineRule="auto"/>
        <w:rPr>
          <w:color w:val="000000"/>
        </w:rPr>
      </w:pPr>
      <w:r w:rsidRPr="00F253F5">
        <w:rPr>
          <w:color w:val="000000"/>
        </w:rPr>
        <w:t>Il faut également s’assurer du percement de toutes les prises de branchement.</w:t>
      </w:r>
    </w:p>
    <w:p w:rsidR="00082F37" w:rsidRPr="00F253F5" w:rsidRDefault="00082F37" w:rsidP="003A2E38">
      <w:pPr>
        <w:widowControl/>
        <w:autoSpaceDE w:val="0"/>
        <w:autoSpaceDN w:val="0"/>
        <w:adjustRightInd w:val="0"/>
        <w:spacing w:before="0" w:after="120" w:line="288" w:lineRule="auto"/>
        <w:rPr>
          <w:color w:val="000000"/>
        </w:rPr>
      </w:pPr>
      <w:r w:rsidRPr="008332EE">
        <w:t xml:space="preserve">3. </w:t>
      </w:r>
      <w:r w:rsidRPr="008332EE">
        <w:rPr>
          <w:color w:val="000000"/>
        </w:rPr>
        <w:t xml:space="preserve"> </w:t>
      </w:r>
      <w:r w:rsidR="00BB1B03" w:rsidRPr="008332EE">
        <w:rPr>
          <w:color w:val="000000"/>
        </w:rPr>
        <w:t xml:space="preserve">La mise en pression de la canalisation doit se faire par </w:t>
      </w:r>
      <w:r w:rsidR="004F2300" w:rsidRPr="008332EE">
        <w:rPr>
          <w:color w:val="000000"/>
        </w:rPr>
        <w:t xml:space="preserve">le biais d’un </w:t>
      </w:r>
      <w:r w:rsidR="00C444CE" w:rsidRPr="008332EE">
        <w:rPr>
          <w:color w:val="000000"/>
        </w:rPr>
        <w:t xml:space="preserve">compresseur de chantier équipé d’un </w:t>
      </w:r>
      <w:r w:rsidR="004F2300" w:rsidRPr="008332EE">
        <w:rPr>
          <w:color w:val="000000"/>
        </w:rPr>
        <w:t>séparateur d’eau</w:t>
      </w:r>
      <w:r w:rsidR="006208B1" w:rsidRPr="008332EE">
        <w:rPr>
          <w:color w:val="000000"/>
        </w:rPr>
        <w:t>.</w:t>
      </w:r>
      <w:r w:rsidR="004F2300" w:rsidRPr="008332EE">
        <w:rPr>
          <w:color w:val="000000"/>
        </w:rPr>
        <w:t xml:space="preserve"> </w:t>
      </w:r>
      <w:r w:rsidR="00BB1B03" w:rsidRPr="008332EE">
        <w:rPr>
          <w:color w:val="000000"/>
        </w:rPr>
        <w:t>L’huile provenant du compresseur ne doit pas pénétrer dans la canalisation.</w:t>
      </w:r>
    </w:p>
    <w:p w:rsidR="00082F37" w:rsidRPr="00F253F5" w:rsidRDefault="00082F37" w:rsidP="003A2E38">
      <w:pPr>
        <w:widowControl/>
        <w:autoSpaceDE w:val="0"/>
        <w:autoSpaceDN w:val="0"/>
        <w:adjustRightInd w:val="0"/>
        <w:spacing w:before="0" w:after="120" w:line="288" w:lineRule="auto"/>
        <w:rPr>
          <w:color w:val="000000"/>
        </w:rPr>
      </w:pPr>
    </w:p>
    <w:sectPr w:rsidR="00082F37" w:rsidRPr="00F253F5" w:rsidSect="004921E0">
      <w:headerReference w:type="default" r:id="rId33"/>
      <w:footerReference w:type="default" r:id="rId34"/>
      <w:headerReference w:type="first" r:id="rId35"/>
      <w:pgSz w:w="11906" w:h="16838" w:code="9"/>
      <w:pgMar w:top="1079"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433" w:rsidRDefault="00535433">
      <w:r>
        <w:separator/>
      </w:r>
    </w:p>
  </w:endnote>
  <w:endnote w:type="continuationSeparator" w:id="0">
    <w:p w:rsidR="00535433" w:rsidRDefault="0053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33" w:rsidRDefault="00535433" w:rsidP="000E29BF">
    <w:pPr>
      <w:pStyle w:val="Typededocument"/>
    </w:pPr>
    <w:r>
      <w:fldChar w:fldCharType="begin"/>
    </w:r>
    <w:r>
      <w:instrText xml:space="preserve"> REF Type_de_document \h </w:instrText>
    </w:r>
    <w:r>
      <w:fldChar w:fldCharType="separate"/>
    </w:r>
  </w:p>
  <w:p w:rsidR="00535433" w:rsidRDefault="00535433">
    <w:pPr>
      <w:pStyle w:val="Pieddepage"/>
    </w:pPr>
    <w:r>
      <w:t>Procédure</w:t>
    </w:r>
    <w:r>
      <w:fldChar w:fldCharType="end"/>
    </w:r>
    <w:r>
      <w:t>, Epreuve de réception des ouvrages, 1.1 – GAZ-5-P5-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433" w:rsidRDefault="00535433">
      <w:r>
        <w:separator/>
      </w:r>
    </w:p>
  </w:footnote>
  <w:footnote w:type="continuationSeparator" w:id="0">
    <w:p w:rsidR="00535433" w:rsidRDefault="00535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33" w:rsidRPr="000433C1" w:rsidRDefault="00535433" w:rsidP="000433C1">
    <w:pPr>
      <w:pStyle w:val="En-tte"/>
    </w:pPr>
    <w:r>
      <w:tab/>
    </w:r>
    <w:r>
      <w:tab/>
    </w:r>
    <w:r w:rsidRPr="00AB6B93">
      <w:t xml:space="preserve">Page </w:t>
    </w:r>
    <w:r w:rsidRPr="00AB6B93">
      <w:fldChar w:fldCharType="begin"/>
    </w:r>
    <w:r w:rsidRPr="00AB6B93">
      <w:instrText xml:space="preserve"> PAGE </w:instrText>
    </w:r>
    <w:r w:rsidRPr="00AB6B93">
      <w:fldChar w:fldCharType="separate"/>
    </w:r>
    <w:r w:rsidR="00761251">
      <w:rPr>
        <w:noProof/>
      </w:rPr>
      <w:t>8</w:t>
    </w:r>
    <w:r w:rsidRPr="00AB6B93">
      <w:fldChar w:fldCharType="end"/>
    </w:r>
    <w:r w:rsidRPr="00AB6B93">
      <w:t>/</w:t>
    </w:r>
    <w:r w:rsidRPr="00AB6B93">
      <w:fldChar w:fldCharType="begin"/>
    </w:r>
    <w:r w:rsidRPr="00AB6B93">
      <w:instrText xml:space="preserve"> NUMPAGES </w:instrText>
    </w:r>
    <w:r w:rsidRPr="00AB6B93">
      <w:fldChar w:fldCharType="separate"/>
    </w:r>
    <w:r w:rsidR="00761251">
      <w:rPr>
        <w:noProof/>
      </w:rPr>
      <w:t>8</w:t>
    </w:r>
    <w:r w:rsidRPr="00AB6B9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33" w:rsidRDefault="00535433" w:rsidP="000E29BF">
    <w:pPr>
      <w:pStyle w:val="En-tte"/>
    </w:pPr>
    <w:r>
      <w:tab/>
    </w:r>
    <w:r>
      <w:tab/>
    </w:r>
    <w:r w:rsidRPr="00AB6B93">
      <w:t xml:space="preserve">Page </w:t>
    </w:r>
    <w:r w:rsidRPr="00AB6B93">
      <w:fldChar w:fldCharType="begin"/>
    </w:r>
    <w:r w:rsidRPr="00AB6B93">
      <w:instrText xml:space="preserve"> PAGE </w:instrText>
    </w:r>
    <w:r w:rsidRPr="00AB6B93">
      <w:fldChar w:fldCharType="separate"/>
    </w:r>
    <w:r w:rsidR="00761251">
      <w:rPr>
        <w:noProof/>
      </w:rPr>
      <w:t>1</w:t>
    </w:r>
    <w:r w:rsidRPr="00AB6B93">
      <w:fldChar w:fldCharType="end"/>
    </w:r>
    <w:r w:rsidRPr="00AB6B93">
      <w:t>/</w:t>
    </w:r>
    <w:r w:rsidRPr="00AB6B93">
      <w:fldChar w:fldCharType="begin"/>
    </w:r>
    <w:r w:rsidRPr="00AB6B93">
      <w:instrText xml:space="preserve"> NUMPAGES </w:instrText>
    </w:r>
    <w:r w:rsidRPr="00AB6B93">
      <w:fldChar w:fldCharType="separate"/>
    </w:r>
    <w:r w:rsidR="00761251">
      <w:rPr>
        <w:noProof/>
      </w:rPr>
      <w:t>8</w:t>
    </w:r>
    <w:r w:rsidRPr="00AB6B9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C0CDB0"/>
    <w:lvl w:ilvl="0">
      <w:start w:val="1"/>
      <w:numFmt w:val="decimal"/>
      <w:lvlText w:val="%1."/>
      <w:lvlJc w:val="left"/>
      <w:pPr>
        <w:tabs>
          <w:tab w:val="num" w:pos="1492"/>
        </w:tabs>
        <w:ind w:left="1492" w:hanging="360"/>
      </w:pPr>
    </w:lvl>
  </w:abstractNum>
  <w:abstractNum w:abstractNumId="1">
    <w:nsid w:val="FFFFFF7D"/>
    <w:multiLevelType w:val="singleLevel"/>
    <w:tmpl w:val="B9AED65C"/>
    <w:lvl w:ilvl="0">
      <w:start w:val="1"/>
      <w:numFmt w:val="decimal"/>
      <w:lvlText w:val="%1."/>
      <w:lvlJc w:val="left"/>
      <w:pPr>
        <w:tabs>
          <w:tab w:val="num" w:pos="1209"/>
        </w:tabs>
        <w:ind w:left="1209" w:hanging="360"/>
      </w:pPr>
    </w:lvl>
  </w:abstractNum>
  <w:abstractNum w:abstractNumId="2">
    <w:nsid w:val="FFFFFF7E"/>
    <w:multiLevelType w:val="singleLevel"/>
    <w:tmpl w:val="6A362012"/>
    <w:lvl w:ilvl="0">
      <w:start w:val="1"/>
      <w:numFmt w:val="decimal"/>
      <w:lvlText w:val="%1."/>
      <w:lvlJc w:val="left"/>
      <w:pPr>
        <w:tabs>
          <w:tab w:val="num" w:pos="926"/>
        </w:tabs>
        <w:ind w:left="926" w:hanging="360"/>
      </w:pPr>
    </w:lvl>
  </w:abstractNum>
  <w:abstractNum w:abstractNumId="3">
    <w:nsid w:val="FFFFFF7F"/>
    <w:multiLevelType w:val="singleLevel"/>
    <w:tmpl w:val="3800D7B2"/>
    <w:lvl w:ilvl="0">
      <w:start w:val="1"/>
      <w:numFmt w:val="decimal"/>
      <w:lvlText w:val="%1."/>
      <w:lvlJc w:val="left"/>
      <w:pPr>
        <w:tabs>
          <w:tab w:val="num" w:pos="643"/>
        </w:tabs>
        <w:ind w:left="643" w:hanging="360"/>
      </w:pPr>
    </w:lvl>
  </w:abstractNum>
  <w:abstractNum w:abstractNumId="4">
    <w:nsid w:val="FFFFFF80"/>
    <w:multiLevelType w:val="singleLevel"/>
    <w:tmpl w:val="A88C6E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108AA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A90583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1675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DAA2260"/>
    <w:lvl w:ilvl="0">
      <w:start w:val="1"/>
      <w:numFmt w:val="decimal"/>
      <w:lvlText w:val="%1."/>
      <w:lvlJc w:val="left"/>
      <w:pPr>
        <w:tabs>
          <w:tab w:val="num" w:pos="360"/>
        </w:tabs>
        <w:ind w:left="360" w:hanging="360"/>
      </w:pPr>
    </w:lvl>
  </w:abstractNum>
  <w:abstractNum w:abstractNumId="9">
    <w:nsid w:val="FFFFFF89"/>
    <w:multiLevelType w:val="singleLevel"/>
    <w:tmpl w:val="62EA06AA"/>
    <w:lvl w:ilvl="0">
      <w:start w:val="1"/>
      <w:numFmt w:val="bullet"/>
      <w:lvlText w:val=""/>
      <w:lvlJc w:val="left"/>
      <w:pPr>
        <w:tabs>
          <w:tab w:val="num" w:pos="360"/>
        </w:tabs>
        <w:ind w:left="360" w:hanging="360"/>
      </w:pPr>
      <w:rPr>
        <w:rFonts w:ascii="Symbol" w:hAnsi="Symbol" w:hint="default"/>
      </w:rPr>
    </w:lvl>
  </w:abstractNum>
  <w:abstractNum w:abstractNumId="10">
    <w:nsid w:val="11C56382"/>
    <w:multiLevelType w:val="multilevel"/>
    <w:tmpl w:val="4650DFFA"/>
    <w:lvl w:ilvl="0">
      <w:start w:val="1"/>
      <w:numFmt w:val="bullet"/>
      <w:lvlText w:val=""/>
      <w:lvlJc w:val="left"/>
      <w:pPr>
        <w:tabs>
          <w:tab w:val="num" w:pos="1077"/>
        </w:tabs>
        <w:ind w:left="1287" w:hanging="436"/>
      </w:pPr>
      <w:rPr>
        <w:rFonts w:ascii="Symbol" w:hAnsi="Symbol" w:hint="default"/>
        <w:color w:val="auto"/>
        <w:sz w:val="28"/>
        <w:szCs w:val="28"/>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1">
    <w:nsid w:val="11C72B3E"/>
    <w:multiLevelType w:val="multilevel"/>
    <w:tmpl w:val="3F76E53A"/>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2">
    <w:nsid w:val="1B6409B9"/>
    <w:multiLevelType w:val="hybridMultilevel"/>
    <w:tmpl w:val="67DE0B6C"/>
    <w:lvl w:ilvl="0" w:tplc="78D4EEF6">
      <w:start w:val="1"/>
      <w:numFmt w:val="bullet"/>
      <w:lvlText w:val=""/>
      <w:lvlJc w:val="left"/>
      <w:pPr>
        <w:tabs>
          <w:tab w:val="num" w:pos="1287"/>
        </w:tabs>
        <w:ind w:left="1287" w:hanging="360"/>
      </w:pPr>
      <w:rPr>
        <w:rFonts w:ascii="Symbol" w:hAnsi="Symbol" w:hint="default"/>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nsid w:val="1EE31C65"/>
    <w:multiLevelType w:val="hybridMultilevel"/>
    <w:tmpl w:val="214243DC"/>
    <w:lvl w:ilvl="0" w:tplc="3C74A88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EF265BA"/>
    <w:multiLevelType w:val="hybridMultilevel"/>
    <w:tmpl w:val="C68A4A04"/>
    <w:lvl w:ilvl="0" w:tplc="2B445AF8">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3D00C29"/>
    <w:multiLevelType w:val="hybridMultilevel"/>
    <w:tmpl w:val="61D6A66A"/>
    <w:lvl w:ilvl="0" w:tplc="4B985882">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6C17E64"/>
    <w:multiLevelType w:val="hybridMultilevel"/>
    <w:tmpl w:val="09B236C6"/>
    <w:lvl w:ilvl="0" w:tplc="15B41AA0">
      <w:start w:val="1"/>
      <w:numFmt w:val="bullet"/>
      <w:lvlText w:val=""/>
      <w:lvlJc w:val="left"/>
      <w:pPr>
        <w:tabs>
          <w:tab w:val="num" w:pos="1077"/>
        </w:tabs>
        <w:ind w:left="1287" w:hanging="436"/>
      </w:pPr>
      <w:rPr>
        <w:rFonts w:ascii="Symbol" w:hAnsi="Symbol" w:hint="default"/>
        <w:color w:val="auto"/>
        <w:sz w:val="28"/>
        <w:szCs w:val="28"/>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7">
    <w:nsid w:val="2A8E555A"/>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8">
    <w:nsid w:val="2DD75FF4"/>
    <w:multiLevelType w:val="hybridMultilevel"/>
    <w:tmpl w:val="6D721C48"/>
    <w:lvl w:ilvl="0" w:tplc="78D4EEF6">
      <w:start w:val="1"/>
      <w:numFmt w:val="bullet"/>
      <w:lvlText w:val=""/>
      <w:lvlJc w:val="left"/>
      <w:pPr>
        <w:tabs>
          <w:tab w:val="num" w:pos="1287"/>
        </w:tabs>
        <w:ind w:left="1287" w:hanging="360"/>
      </w:pPr>
      <w:rPr>
        <w:rFonts w:ascii="Symbol" w:hAnsi="Symbol" w:hint="default"/>
      </w:rPr>
    </w:lvl>
    <w:lvl w:ilvl="1" w:tplc="4B3A73C6">
      <w:start w:val="1"/>
      <w:numFmt w:val="bullet"/>
      <w:pStyle w:val="Listepuce2"/>
      <w:lvlText w:val="○"/>
      <w:lvlJc w:val="left"/>
      <w:pPr>
        <w:tabs>
          <w:tab w:val="num" w:pos="1644"/>
        </w:tabs>
        <w:ind w:left="1644" w:hanging="226"/>
      </w:pPr>
      <w:rPr>
        <w:rFonts w:ascii="Times New Roman" w:hAnsi="Times New Roman" w:cs="Times New Roman" w:hint="default"/>
      </w:rPr>
    </w:lvl>
    <w:lvl w:ilvl="2" w:tplc="54BC0864">
      <w:start w:val="1"/>
      <w:numFmt w:val="bullet"/>
      <w:pStyle w:val="Listecarr3"/>
      <w:lvlText w:val="▪"/>
      <w:lvlJc w:val="left"/>
      <w:pPr>
        <w:tabs>
          <w:tab w:val="num" w:pos="2211"/>
        </w:tabs>
        <w:ind w:left="2211" w:hanging="226"/>
      </w:pPr>
      <w:rPr>
        <w:rFonts w:ascii="Times New Roman" w:hAnsi="Times New Roman" w:cs="Times New Roman" w:hint="default"/>
      </w:rPr>
    </w:lvl>
    <w:lvl w:ilvl="3" w:tplc="2C36629C">
      <w:start w:val="1"/>
      <w:numFmt w:val="bullet"/>
      <w:pStyle w:val="Listecarr4"/>
      <w:lvlText w:val="▫"/>
      <w:lvlJc w:val="left"/>
      <w:pPr>
        <w:tabs>
          <w:tab w:val="num" w:pos="2778"/>
        </w:tabs>
        <w:ind w:left="2778" w:hanging="226"/>
      </w:pPr>
      <w:rPr>
        <w:rFonts w:ascii="Times New Roman" w:hAnsi="Times New Roman" w:cs="Times New Roman"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9">
    <w:nsid w:val="36C323AC"/>
    <w:multiLevelType w:val="hybridMultilevel"/>
    <w:tmpl w:val="90C415AA"/>
    <w:lvl w:ilvl="0" w:tplc="E878E090">
      <w:start w:val="1"/>
      <w:numFmt w:val="decimal"/>
      <w:lvlText w:val="%1."/>
      <w:lvlJc w:val="left"/>
      <w:pPr>
        <w:tabs>
          <w:tab w:val="num" w:pos="927"/>
        </w:tabs>
        <w:ind w:left="927" w:hanging="360"/>
      </w:pPr>
      <w:rPr>
        <w:rFonts w:hint="default"/>
      </w:rPr>
    </w:lvl>
    <w:lvl w:ilvl="1" w:tplc="040C0019" w:tentative="1">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20">
    <w:nsid w:val="3B92173F"/>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1">
    <w:nsid w:val="514C2810"/>
    <w:multiLevelType w:val="hybridMultilevel"/>
    <w:tmpl w:val="CF8CE560"/>
    <w:lvl w:ilvl="0" w:tplc="4844D492">
      <w:start w:val="1"/>
      <w:numFmt w:val="bullet"/>
      <w:pStyle w:val="Listepoint"/>
      <w:lvlText w:val=""/>
      <w:lvlJc w:val="left"/>
      <w:pPr>
        <w:tabs>
          <w:tab w:val="num" w:pos="1077"/>
        </w:tabs>
        <w:ind w:left="1077" w:hanging="226"/>
      </w:pPr>
      <w:rPr>
        <w:rFonts w:ascii="Symbol" w:hAnsi="Symbol" w:hint="default"/>
        <w:color w:val="auto"/>
        <w:sz w:val="22"/>
        <w:szCs w:val="22"/>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2">
    <w:nsid w:val="5AC44981"/>
    <w:multiLevelType w:val="multilevel"/>
    <w:tmpl w:val="C68A4A04"/>
    <w:lvl w:ilvl="0">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81C46F0"/>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4">
    <w:nsid w:val="6D7F6BFC"/>
    <w:multiLevelType w:val="multilevel"/>
    <w:tmpl w:val="2850D64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sz w:val="32"/>
        <w:szCs w:val="32"/>
      </w:rPr>
    </w:lvl>
    <w:lvl w:ilvl="2">
      <w:start w:val="1"/>
      <w:numFmt w:val="decimal"/>
      <w:pStyle w:val="Titre3"/>
      <w:lvlText w:val="%1.%2.%3"/>
      <w:lvlJc w:val="left"/>
      <w:pPr>
        <w:tabs>
          <w:tab w:val="num" w:pos="720"/>
        </w:tabs>
        <w:ind w:left="720" w:hanging="720"/>
      </w:pPr>
      <w:rPr>
        <w:sz w:val="28"/>
        <w:szCs w:val="28"/>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12"/>
  </w:num>
  <w:num w:numId="13">
    <w:abstractNumId w:val="17"/>
  </w:num>
  <w:num w:numId="14">
    <w:abstractNumId w:val="20"/>
  </w:num>
  <w:num w:numId="15">
    <w:abstractNumId w:val="23"/>
  </w:num>
  <w:num w:numId="16">
    <w:abstractNumId w:val="16"/>
  </w:num>
  <w:num w:numId="17">
    <w:abstractNumId w:val="10"/>
  </w:num>
  <w:num w:numId="18">
    <w:abstractNumId w:val="21"/>
  </w:num>
  <w:num w:numId="19">
    <w:abstractNumId w:val="11"/>
  </w:num>
  <w:num w:numId="20">
    <w:abstractNumId w:val="18"/>
  </w:num>
  <w:num w:numId="21">
    <w:abstractNumId w:val="19"/>
  </w:num>
  <w:num w:numId="22">
    <w:abstractNumId w:val="15"/>
  </w:num>
  <w:num w:numId="23">
    <w:abstractNumId w:val="14"/>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0E"/>
    <w:rsid w:val="0002508E"/>
    <w:rsid w:val="000352C2"/>
    <w:rsid w:val="000433C1"/>
    <w:rsid w:val="00044E04"/>
    <w:rsid w:val="00054CA7"/>
    <w:rsid w:val="00082F37"/>
    <w:rsid w:val="00085BF1"/>
    <w:rsid w:val="0008719C"/>
    <w:rsid w:val="0008737E"/>
    <w:rsid w:val="00094FF0"/>
    <w:rsid w:val="000A2C87"/>
    <w:rsid w:val="000A39A1"/>
    <w:rsid w:val="000B119B"/>
    <w:rsid w:val="000E29BF"/>
    <w:rsid w:val="000F3D8A"/>
    <w:rsid w:val="00126639"/>
    <w:rsid w:val="001277E7"/>
    <w:rsid w:val="00153AC2"/>
    <w:rsid w:val="00164E9B"/>
    <w:rsid w:val="00167C65"/>
    <w:rsid w:val="0019384F"/>
    <w:rsid w:val="001E3DF5"/>
    <w:rsid w:val="001F20CB"/>
    <w:rsid w:val="00216EA6"/>
    <w:rsid w:val="0024561B"/>
    <w:rsid w:val="00245889"/>
    <w:rsid w:val="002C2951"/>
    <w:rsid w:val="002D3936"/>
    <w:rsid w:val="003165A7"/>
    <w:rsid w:val="00321BD0"/>
    <w:rsid w:val="003237F2"/>
    <w:rsid w:val="00336937"/>
    <w:rsid w:val="00357CA6"/>
    <w:rsid w:val="00366DD8"/>
    <w:rsid w:val="003753EA"/>
    <w:rsid w:val="003A2E38"/>
    <w:rsid w:val="003C0006"/>
    <w:rsid w:val="004020A5"/>
    <w:rsid w:val="00402364"/>
    <w:rsid w:val="00402DA4"/>
    <w:rsid w:val="0041347F"/>
    <w:rsid w:val="00447583"/>
    <w:rsid w:val="00455D92"/>
    <w:rsid w:val="00460FEC"/>
    <w:rsid w:val="004921E0"/>
    <w:rsid w:val="004C4AAF"/>
    <w:rsid w:val="004D1A57"/>
    <w:rsid w:val="004F2300"/>
    <w:rsid w:val="00517A9C"/>
    <w:rsid w:val="00535433"/>
    <w:rsid w:val="00553B22"/>
    <w:rsid w:val="00555287"/>
    <w:rsid w:val="00585823"/>
    <w:rsid w:val="00587A04"/>
    <w:rsid w:val="005B39CA"/>
    <w:rsid w:val="005B781B"/>
    <w:rsid w:val="005B7938"/>
    <w:rsid w:val="005E24BE"/>
    <w:rsid w:val="00613377"/>
    <w:rsid w:val="00614F6E"/>
    <w:rsid w:val="006208B1"/>
    <w:rsid w:val="00634719"/>
    <w:rsid w:val="006801BE"/>
    <w:rsid w:val="0068636E"/>
    <w:rsid w:val="006904B1"/>
    <w:rsid w:val="006D5E39"/>
    <w:rsid w:val="006D7A78"/>
    <w:rsid w:val="007513F8"/>
    <w:rsid w:val="00753F75"/>
    <w:rsid w:val="007608B7"/>
    <w:rsid w:val="00761251"/>
    <w:rsid w:val="007B182C"/>
    <w:rsid w:val="007B4243"/>
    <w:rsid w:val="00820E98"/>
    <w:rsid w:val="0082345B"/>
    <w:rsid w:val="008323D5"/>
    <w:rsid w:val="008332EE"/>
    <w:rsid w:val="00837DB2"/>
    <w:rsid w:val="00876EBA"/>
    <w:rsid w:val="00877E9E"/>
    <w:rsid w:val="0088117E"/>
    <w:rsid w:val="00895AFD"/>
    <w:rsid w:val="008B1C99"/>
    <w:rsid w:val="008B4EC6"/>
    <w:rsid w:val="008C3BB3"/>
    <w:rsid w:val="008E691D"/>
    <w:rsid w:val="00903E63"/>
    <w:rsid w:val="009112A4"/>
    <w:rsid w:val="00913782"/>
    <w:rsid w:val="00917672"/>
    <w:rsid w:val="00921901"/>
    <w:rsid w:val="00926340"/>
    <w:rsid w:val="00936A49"/>
    <w:rsid w:val="009543CC"/>
    <w:rsid w:val="00984EEA"/>
    <w:rsid w:val="00986E0E"/>
    <w:rsid w:val="009917EA"/>
    <w:rsid w:val="009960F0"/>
    <w:rsid w:val="009A6FA0"/>
    <w:rsid w:val="009C694E"/>
    <w:rsid w:val="00A02B55"/>
    <w:rsid w:val="00A4234D"/>
    <w:rsid w:val="00A65AB2"/>
    <w:rsid w:val="00A82FE0"/>
    <w:rsid w:val="00A93629"/>
    <w:rsid w:val="00AA5D20"/>
    <w:rsid w:val="00AB788C"/>
    <w:rsid w:val="00AF0584"/>
    <w:rsid w:val="00B05192"/>
    <w:rsid w:val="00B34B96"/>
    <w:rsid w:val="00B67440"/>
    <w:rsid w:val="00B67DDB"/>
    <w:rsid w:val="00BB1B03"/>
    <w:rsid w:val="00BC2386"/>
    <w:rsid w:val="00BE0D7C"/>
    <w:rsid w:val="00C15C44"/>
    <w:rsid w:val="00C308FC"/>
    <w:rsid w:val="00C340B0"/>
    <w:rsid w:val="00C444CE"/>
    <w:rsid w:val="00C73ECD"/>
    <w:rsid w:val="00C81AB2"/>
    <w:rsid w:val="00C81DAD"/>
    <w:rsid w:val="00C848B3"/>
    <w:rsid w:val="00C91797"/>
    <w:rsid w:val="00CB729D"/>
    <w:rsid w:val="00CC1F96"/>
    <w:rsid w:val="00D15616"/>
    <w:rsid w:val="00D32B7A"/>
    <w:rsid w:val="00D37C1D"/>
    <w:rsid w:val="00D80B8F"/>
    <w:rsid w:val="00DA4318"/>
    <w:rsid w:val="00DF106B"/>
    <w:rsid w:val="00E0776A"/>
    <w:rsid w:val="00E17203"/>
    <w:rsid w:val="00E24F03"/>
    <w:rsid w:val="00E45C41"/>
    <w:rsid w:val="00E562F3"/>
    <w:rsid w:val="00E67BA9"/>
    <w:rsid w:val="00E76490"/>
    <w:rsid w:val="00E8009D"/>
    <w:rsid w:val="00E809FC"/>
    <w:rsid w:val="00E87A0E"/>
    <w:rsid w:val="00E97746"/>
    <w:rsid w:val="00EA5454"/>
    <w:rsid w:val="00EC1545"/>
    <w:rsid w:val="00EC7A33"/>
    <w:rsid w:val="00ED7A25"/>
    <w:rsid w:val="00EF60F1"/>
    <w:rsid w:val="00F01393"/>
    <w:rsid w:val="00F253F5"/>
    <w:rsid w:val="00F408E8"/>
    <w:rsid w:val="00F52BE4"/>
    <w:rsid w:val="00F61075"/>
    <w:rsid w:val="00F95F6F"/>
    <w:rsid w:val="00FD4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6E0E"/>
    <w:pPr>
      <w:widowControl w:val="0"/>
      <w:spacing w:before="60" w:after="60"/>
      <w:jc w:val="both"/>
    </w:pPr>
    <w:rPr>
      <w:rFonts w:ascii="Arial" w:hAnsi="Arial" w:cs="Arial"/>
    </w:rPr>
  </w:style>
  <w:style w:type="paragraph" w:styleId="Titre1">
    <w:name w:val="heading 1"/>
    <w:basedOn w:val="Normal"/>
    <w:next w:val="Corpsdetexte"/>
    <w:qFormat/>
    <w:rsid w:val="00C81AB2"/>
    <w:pPr>
      <w:keepNext/>
      <w:numPr>
        <w:numId w:val="11"/>
      </w:numPr>
      <w:tabs>
        <w:tab w:val="clear" w:pos="432"/>
        <w:tab w:val="left" w:pos="340"/>
      </w:tabs>
      <w:spacing w:before="240"/>
      <w:ind w:left="340" w:hanging="340"/>
      <w:outlineLvl w:val="0"/>
    </w:pPr>
    <w:rPr>
      <w:b/>
      <w:bCs/>
      <w:kern w:val="32"/>
      <w:sz w:val="36"/>
      <w:szCs w:val="36"/>
    </w:rPr>
  </w:style>
  <w:style w:type="paragraph" w:styleId="Titre2">
    <w:name w:val="heading 2"/>
    <w:basedOn w:val="Normal"/>
    <w:next w:val="Corpsdetexte"/>
    <w:qFormat/>
    <w:rsid w:val="00C81AB2"/>
    <w:pPr>
      <w:keepNext/>
      <w:numPr>
        <w:ilvl w:val="1"/>
        <w:numId w:val="11"/>
      </w:numPr>
      <w:tabs>
        <w:tab w:val="clear" w:pos="576"/>
        <w:tab w:val="left" w:pos="1191"/>
      </w:tabs>
      <w:spacing w:before="240"/>
      <w:ind w:left="1191" w:hanging="624"/>
      <w:outlineLvl w:val="1"/>
    </w:pPr>
    <w:rPr>
      <w:b/>
      <w:bCs/>
      <w:i/>
      <w:iCs/>
      <w:sz w:val="32"/>
      <w:szCs w:val="32"/>
    </w:rPr>
  </w:style>
  <w:style w:type="paragraph" w:styleId="Titre3">
    <w:name w:val="heading 3"/>
    <w:basedOn w:val="Normal"/>
    <w:next w:val="Corpsdetexte"/>
    <w:qFormat/>
    <w:rsid w:val="00C81AB2"/>
    <w:pPr>
      <w:keepNext/>
      <w:numPr>
        <w:ilvl w:val="2"/>
        <w:numId w:val="11"/>
      </w:numPr>
      <w:tabs>
        <w:tab w:val="clear" w:pos="720"/>
        <w:tab w:val="left" w:pos="1928"/>
      </w:tabs>
      <w:spacing w:before="240"/>
      <w:ind w:left="1928" w:hanging="794"/>
      <w:outlineLvl w:val="2"/>
    </w:pPr>
    <w:rPr>
      <w:b/>
      <w:bCs/>
      <w:sz w:val="28"/>
      <w:szCs w:val="28"/>
    </w:rPr>
  </w:style>
  <w:style w:type="paragraph" w:styleId="Titre4">
    <w:name w:val="heading 4"/>
    <w:basedOn w:val="Normal"/>
    <w:next w:val="Corpsdetexte"/>
    <w:qFormat/>
    <w:rsid w:val="00C81AB2"/>
    <w:pPr>
      <w:keepNext/>
      <w:numPr>
        <w:ilvl w:val="3"/>
        <w:numId w:val="11"/>
      </w:numPr>
      <w:tabs>
        <w:tab w:val="clear" w:pos="864"/>
        <w:tab w:val="left" w:pos="2608"/>
      </w:tabs>
      <w:spacing w:before="240"/>
      <w:ind w:left="2608" w:hanging="907"/>
      <w:outlineLvl w:val="3"/>
    </w:pPr>
    <w:rPr>
      <w:b/>
      <w:bCs/>
      <w:i/>
      <w:sz w:val="26"/>
      <w:szCs w:val="26"/>
    </w:rPr>
  </w:style>
  <w:style w:type="paragraph" w:styleId="Titre5">
    <w:name w:val="heading 5"/>
    <w:basedOn w:val="Normal"/>
    <w:next w:val="Corpsdetexte"/>
    <w:qFormat/>
    <w:rsid w:val="00986E0E"/>
    <w:pPr>
      <w:numPr>
        <w:ilvl w:val="4"/>
        <w:numId w:val="11"/>
      </w:numPr>
      <w:tabs>
        <w:tab w:val="clear" w:pos="1008"/>
        <w:tab w:val="left" w:pos="3402"/>
      </w:tabs>
      <w:spacing w:before="240"/>
      <w:ind w:left="3402" w:hanging="1134"/>
      <w:outlineLvl w:val="4"/>
    </w:pPr>
    <w:rPr>
      <w:b/>
      <w:bCs/>
      <w:iCs/>
      <w:sz w:val="24"/>
      <w:szCs w:val="24"/>
    </w:rPr>
  </w:style>
  <w:style w:type="paragraph" w:styleId="Titre6">
    <w:name w:val="heading 6"/>
    <w:basedOn w:val="Normal"/>
    <w:next w:val="Normal"/>
    <w:qFormat/>
    <w:rsid w:val="007513F8"/>
    <w:pPr>
      <w:numPr>
        <w:ilvl w:val="5"/>
        <w:numId w:val="11"/>
      </w:numPr>
      <w:spacing w:before="240"/>
      <w:outlineLvl w:val="5"/>
    </w:pPr>
    <w:rPr>
      <w:rFonts w:ascii="Times New Roman" w:hAnsi="Times New Roman" w:cs="Times New Roman"/>
      <w:b/>
      <w:bCs/>
      <w:sz w:val="22"/>
      <w:szCs w:val="22"/>
    </w:rPr>
  </w:style>
  <w:style w:type="paragraph" w:styleId="Titre7">
    <w:name w:val="heading 7"/>
    <w:basedOn w:val="Normal"/>
    <w:next w:val="Normal"/>
    <w:qFormat/>
    <w:rsid w:val="007513F8"/>
    <w:pPr>
      <w:numPr>
        <w:ilvl w:val="6"/>
        <w:numId w:val="11"/>
      </w:numPr>
      <w:spacing w:before="240"/>
      <w:outlineLvl w:val="6"/>
    </w:pPr>
    <w:rPr>
      <w:rFonts w:ascii="Times New Roman" w:hAnsi="Times New Roman" w:cs="Times New Roman"/>
      <w:sz w:val="24"/>
      <w:szCs w:val="24"/>
    </w:rPr>
  </w:style>
  <w:style w:type="paragraph" w:styleId="Titre8">
    <w:name w:val="heading 8"/>
    <w:basedOn w:val="Normal"/>
    <w:next w:val="Normal"/>
    <w:qFormat/>
    <w:rsid w:val="007513F8"/>
    <w:pPr>
      <w:numPr>
        <w:ilvl w:val="7"/>
        <w:numId w:val="11"/>
      </w:numPr>
      <w:spacing w:before="240"/>
      <w:outlineLvl w:val="7"/>
    </w:pPr>
    <w:rPr>
      <w:rFonts w:ascii="Times New Roman" w:hAnsi="Times New Roman" w:cs="Times New Roman"/>
      <w:i/>
      <w:iCs/>
      <w:sz w:val="24"/>
      <w:szCs w:val="24"/>
    </w:rPr>
  </w:style>
  <w:style w:type="paragraph" w:styleId="Titre9">
    <w:name w:val="heading 9"/>
    <w:basedOn w:val="Normal"/>
    <w:next w:val="Normal"/>
    <w:qFormat/>
    <w:rsid w:val="007513F8"/>
    <w:pPr>
      <w:numPr>
        <w:ilvl w:val="8"/>
        <w:numId w:val="11"/>
      </w:numPr>
      <w:spacing w:before="240"/>
      <w:outlineLvl w:val="8"/>
    </w:pPr>
    <w:rPr>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0E29BF"/>
    <w:pPr>
      <w:tabs>
        <w:tab w:val="center" w:pos="4536"/>
        <w:tab w:val="right" w:pos="9072"/>
      </w:tabs>
    </w:pPr>
    <w:rPr>
      <w:rFonts w:ascii="Courier" w:hAnsi="Courier" w:cs="Times New Roman"/>
      <w:i/>
      <w:szCs w:val="24"/>
    </w:rPr>
  </w:style>
  <w:style w:type="paragraph" w:styleId="Pieddepage">
    <w:name w:val="footer"/>
    <w:basedOn w:val="Normal"/>
    <w:rsid w:val="00C81DAD"/>
    <w:pPr>
      <w:tabs>
        <w:tab w:val="center" w:pos="4536"/>
        <w:tab w:val="right" w:pos="9072"/>
      </w:tabs>
      <w:jc w:val="right"/>
    </w:pPr>
    <w:rPr>
      <w:rFonts w:ascii="Courier" w:hAnsi="Courier"/>
      <w:i/>
    </w:rPr>
  </w:style>
  <w:style w:type="paragraph" w:styleId="Corpsdetexte">
    <w:name w:val="Body Text"/>
    <w:basedOn w:val="Normal"/>
    <w:rsid w:val="00C81AB2"/>
    <w:pPr>
      <w:spacing w:after="120"/>
      <w:ind w:firstLine="567"/>
    </w:pPr>
    <w:rPr>
      <w:sz w:val="22"/>
    </w:rPr>
  </w:style>
  <w:style w:type="paragraph" w:customStyle="1" w:styleId="Typededocument">
    <w:name w:val="Type de document"/>
    <w:basedOn w:val="Normal"/>
    <w:rsid w:val="000E29BF"/>
    <w:pPr>
      <w:ind w:left="540" w:right="405"/>
      <w:jc w:val="center"/>
    </w:pPr>
    <w:rPr>
      <w:b/>
      <w:color w:val="000000"/>
      <w:sz w:val="28"/>
    </w:rPr>
  </w:style>
  <w:style w:type="paragraph" w:customStyle="1" w:styleId="Titre1repage">
    <w:name w:val="Titre 1ère page"/>
    <w:basedOn w:val="Normal"/>
    <w:next w:val="Normal"/>
    <w:rsid w:val="000E29BF"/>
    <w:rPr>
      <w:b/>
      <w:sz w:val="24"/>
      <w:szCs w:val="24"/>
    </w:rPr>
  </w:style>
  <w:style w:type="paragraph" w:customStyle="1" w:styleId="Pieddeprempage">
    <w:name w:val="Pied de prem. page"/>
    <w:basedOn w:val="Pieddepage"/>
    <w:rsid w:val="000E29BF"/>
    <w:pPr>
      <w:keepLines/>
      <w:tabs>
        <w:tab w:val="clear" w:pos="4536"/>
        <w:tab w:val="clear" w:pos="9072"/>
        <w:tab w:val="center" w:pos="4320"/>
      </w:tabs>
      <w:jc w:val="center"/>
    </w:pPr>
  </w:style>
  <w:style w:type="paragraph" w:customStyle="1" w:styleId="Listepoint">
    <w:name w:val="Liste point"/>
    <w:basedOn w:val="Corpsdetexte"/>
    <w:rsid w:val="006801BE"/>
    <w:pPr>
      <w:numPr>
        <w:numId w:val="18"/>
      </w:numPr>
    </w:pPr>
  </w:style>
  <w:style w:type="paragraph" w:customStyle="1" w:styleId="Listepuce2">
    <w:name w:val="Liste puce 2"/>
    <w:basedOn w:val="Normal"/>
    <w:rsid w:val="006801BE"/>
    <w:pPr>
      <w:numPr>
        <w:ilvl w:val="1"/>
        <w:numId w:val="20"/>
      </w:numPr>
    </w:pPr>
    <w:rPr>
      <w:sz w:val="22"/>
      <w:szCs w:val="22"/>
    </w:rPr>
  </w:style>
  <w:style w:type="paragraph" w:customStyle="1" w:styleId="Titretableau1repage">
    <w:name w:val="Titre tableau 1ère page"/>
    <w:basedOn w:val="Normal"/>
    <w:link w:val="Titretableau1repageCar"/>
    <w:rsid w:val="004C4AAF"/>
    <w:pPr>
      <w:jc w:val="center"/>
    </w:pPr>
    <w:rPr>
      <w:b/>
      <w:color w:val="000000"/>
    </w:rPr>
  </w:style>
  <w:style w:type="character" w:customStyle="1" w:styleId="Titretableau1repageCar">
    <w:name w:val="Titre tableau 1ère page Car"/>
    <w:link w:val="Titretableau1repage"/>
    <w:rsid w:val="004C4AAF"/>
    <w:rPr>
      <w:rFonts w:ascii="Arial" w:hAnsi="Arial" w:cs="Arial"/>
      <w:b/>
      <w:color w:val="000000"/>
      <w:lang w:val="fr-FR" w:eastAsia="fr-FR" w:bidi="ar-SA"/>
    </w:rPr>
  </w:style>
  <w:style w:type="paragraph" w:customStyle="1" w:styleId="Intrieurtableau">
    <w:name w:val="Intérieur tableau"/>
    <w:basedOn w:val="Normal"/>
    <w:rsid w:val="00634719"/>
    <w:pPr>
      <w:jc w:val="center"/>
    </w:pPr>
    <w:rPr>
      <w:rFonts w:ascii="Arial Narrow" w:hAnsi="Arial Narrow"/>
      <w:color w:val="000000"/>
    </w:rPr>
  </w:style>
  <w:style w:type="paragraph" w:customStyle="1" w:styleId="Listecarr3">
    <w:name w:val="Liste carré 3"/>
    <w:basedOn w:val="Corpsdetexte"/>
    <w:rsid w:val="006801BE"/>
    <w:pPr>
      <w:numPr>
        <w:ilvl w:val="2"/>
        <w:numId w:val="20"/>
      </w:numPr>
    </w:pPr>
  </w:style>
  <w:style w:type="paragraph" w:customStyle="1" w:styleId="Listecarr4">
    <w:name w:val="Liste carré 4"/>
    <w:basedOn w:val="Corpsdetexte"/>
    <w:rsid w:val="006801BE"/>
    <w:pPr>
      <w:numPr>
        <w:ilvl w:val="3"/>
        <w:numId w:val="20"/>
      </w:numPr>
    </w:pPr>
  </w:style>
  <w:style w:type="paragraph" w:styleId="Textedebulles">
    <w:name w:val="Balloon Text"/>
    <w:basedOn w:val="Normal"/>
    <w:semiHidden/>
    <w:rsid w:val="00EC7A33"/>
    <w:rPr>
      <w:rFonts w:ascii="Tahoma" w:hAnsi="Tahoma" w:cs="Tahoma"/>
      <w:sz w:val="16"/>
      <w:szCs w:val="16"/>
    </w:rPr>
  </w:style>
  <w:style w:type="character" w:styleId="Lienhypertexte">
    <w:name w:val="Hyperlink"/>
    <w:rsid w:val="00C73ECD"/>
    <w:rPr>
      <w:color w:val="0000FF"/>
      <w:u w:val="single"/>
    </w:rPr>
  </w:style>
  <w:style w:type="character" w:customStyle="1" w:styleId="apple-converted-space">
    <w:name w:val="apple-converted-space"/>
    <w:rsid w:val="00585823"/>
  </w:style>
  <w:style w:type="paragraph" w:styleId="Paragraphedeliste">
    <w:name w:val="List Paragraph"/>
    <w:basedOn w:val="Normal"/>
    <w:uiPriority w:val="34"/>
    <w:qFormat/>
    <w:rsid w:val="005354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6E0E"/>
    <w:pPr>
      <w:widowControl w:val="0"/>
      <w:spacing w:before="60" w:after="60"/>
      <w:jc w:val="both"/>
    </w:pPr>
    <w:rPr>
      <w:rFonts w:ascii="Arial" w:hAnsi="Arial" w:cs="Arial"/>
    </w:rPr>
  </w:style>
  <w:style w:type="paragraph" w:styleId="Titre1">
    <w:name w:val="heading 1"/>
    <w:basedOn w:val="Normal"/>
    <w:next w:val="Corpsdetexte"/>
    <w:qFormat/>
    <w:rsid w:val="00C81AB2"/>
    <w:pPr>
      <w:keepNext/>
      <w:numPr>
        <w:numId w:val="11"/>
      </w:numPr>
      <w:tabs>
        <w:tab w:val="clear" w:pos="432"/>
        <w:tab w:val="left" w:pos="340"/>
      </w:tabs>
      <w:spacing w:before="240"/>
      <w:ind w:left="340" w:hanging="340"/>
      <w:outlineLvl w:val="0"/>
    </w:pPr>
    <w:rPr>
      <w:b/>
      <w:bCs/>
      <w:kern w:val="32"/>
      <w:sz w:val="36"/>
      <w:szCs w:val="36"/>
    </w:rPr>
  </w:style>
  <w:style w:type="paragraph" w:styleId="Titre2">
    <w:name w:val="heading 2"/>
    <w:basedOn w:val="Normal"/>
    <w:next w:val="Corpsdetexte"/>
    <w:qFormat/>
    <w:rsid w:val="00C81AB2"/>
    <w:pPr>
      <w:keepNext/>
      <w:numPr>
        <w:ilvl w:val="1"/>
        <w:numId w:val="11"/>
      </w:numPr>
      <w:tabs>
        <w:tab w:val="clear" w:pos="576"/>
        <w:tab w:val="left" w:pos="1191"/>
      </w:tabs>
      <w:spacing w:before="240"/>
      <w:ind w:left="1191" w:hanging="624"/>
      <w:outlineLvl w:val="1"/>
    </w:pPr>
    <w:rPr>
      <w:b/>
      <w:bCs/>
      <w:i/>
      <w:iCs/>
      <w:sz w:val="32"/>
      <w:szCs w:val="32"/>
    </w:rPr>
  </w:style>
  <w:style w:type="paragraph" w:styleId="Titre3">
    <w:name w:val="heading 3"/>
    <w:basedOn w:val="Normal"/>
    <w:next w:val="Corpsdetexte"/>
    <w:qFormat/>
    <w:rsid w:val="00C81AB2"/>
    <w:pPr>
      <w:keepNext/>
      <w:numPr>
        <w:ilvl w:val="2"/>
        <w:numId w:val="11"/>
      </w:numPr>
      <w:tabs>
        <w:tab w:val="clear" w:pos="720"/>
        <w:tab w:val="left" w:pos="1928"/>
      </w:tabs>
      <w:spacing w:before="240"/>
      <w:ind w:left="1928" w:hanging="794"/>
      <w:outlineLvl w:val="2"/>
    </w:pPr>
    <w:rPr>
      <w:b/>
      <w:bCs/>
      <w:sz w:val="28"/>
      <w:szCs w:val="28"/>
    </w:rPr>
  </w:style>
  <w:style w:type="paragraph" w:styleId="Titre4">
    <w:name w:val="heading 4"/>
    <w:basedOn w:val="Normal"/>
    <w:next w:val="Corpsdetexte"/>
    <w:qFormat/>
    <w:rsid w:val="00C81AB2"/>
    <w:pPr>
      <w:keepNext/>
      <w:numPr>
        <w:ilvl w:val="3"/>
        <w:numId w:val="11"/>
      </w:numPr>
      <w:tabs>
        <w:tab w:val="clear" w:pos="864"/>
        <w:tab w:val="left" w:pos="2608"/>
      </w:tabs>
      <w:spacing w:before="240"/>
      <w:ind w:left="2608" w:hanging="907"/>
      <w:outlineLvl w:val="3"/>
    </w:pPr>
    <w:rPr>
      <w:b/>
      <w:bCs/>
      <w:i/>
      <w:sz w:val="26"/>
      <w:szCs w:val="26"/>
    </w:rPr>
  </w:style>
  <w:style w:type="paragraph" w:styleId="Titre5">
    <w:name w:val="heading 5"/>
    <w:basedOn w:val="Normal"/>
    <w:next w:val="Corpsdetexte"/>
    <w:qFormat/>
    <w:rsid w:val="00986E0E"/>
    <w:pPr>
      <w:numPr>
        <w:ilvl w:val="4"/>
        <w:numId w:val="11"/>
      </w:numPr>
      <w:tabs>
        <w:tab w:val="clear" w:pos="1008"/>
        <w:tab w:val="left" w:pos="3402"/>
      </w:tabs>
      <w:spacing w:before="240"/>
      <w:ind w:left="3402" w:hanging="1134"/>
      <w:outlineLvl w:val="4"/>
    </w:pPr>
    <w:rPr>
      <w:b/>
      <w:bCs/>
      <w:iCs/>
      <w:sz w:val="24"/>
      <w:szCs w:val="24"/>
    </w:rPr>
  </w:style>
  <w:style w:type="paragraph" w:styleId="Titre6">
    <w:name w:val="heading 6"/>
    <w:basedOn w:val="Normal"/>
    <w:next w:val="Normal"/>
    <w:qFormat/>
    <w:rsid w:val="007513F8"/>
    <w:pPr>
      <w:numPr>
        <w:ilvl w:val="5"/>
        <w:numId w:val="11"/>
      </w:numPr>
      <w:spacing w:before="240"/>
      <w:outlineLvl w:val="5"/>
    </w:pPr>
    <w:rPr>
      <w:rFonts w:ascii="Times New Roman" w:hAnsi="Times New Roman" w:cs="Times New Roman"/>
      <w:b/>
      <w:bCs/>
      <w:sz w:val="22"/>
      <w:szCs w:val="22"/>
    </w:rPr>
  </w:style>
  <w:style w:type="paragraph" w:styleId="Titre7">
    <w:name w:val="heading 7"/>
    <w:basedOn w:val="Normal"/>
    <w:next w:val="Normal"/>
    <w:qFormat/>
    <w:rsid w:val="007513F8"/>
    <w:pPr>
      <w:numPr>
        <w:ilvl w:val="6"/>
        <w:numId w:val="11"/>
      </w:numPr>
      <w:spacing w:before="240"/>
      <w:outlineLvl w:val="6"/>
    </w:pPr>
    <w:rPr>
      <w:rFonts w:ascii="Times New Roman" w:hAnsi="Times New Roman" w:cs="Times New Roman"/>
      <w:sz w:val="24"/>
      <w:szCs w:val="24"/>
    </w:rPr>
  </w:style>
  <w:style w:type="paragraph" w:styleId="Titre8">
    <w:name w:val="heading 8"/>
    <w:basedOn w:val="Normal"/>
    <w:next w:val="Normal"/>
    <w:qFormat/>
    <w:rsid w:val="007513F8"/>
    <w:pPr>
      <w:numPr>
        <w:ilvl w:val="7"/>
        <w:numId w:val="11"/>
      </w:numPr>
      <w:spacing w:before="240"/>
      <w:outlineLvl w:val="7"/>
    </w:pPr>
    <w:rPr>
      <w:rFonts w:ascii="Times New Roman" w:hAnsi="Times New Roman" w:cs="Times New Roman"/>
      <w:i/>
      <w:iCs/>
      <w:sz w:val="24"/>
      <w:szCs w:val="24"/>
    </w:rPr>
  </w:style>
  <w:style w:type="paragraph" w:styleId="Titre9">
    <w:name w:val="heading 9"/>
    <w:basedOn w:val="Normal"/>
    <w:next w:val="Normal"/>
    <w:qFormat/>
    <w:rsid w:val="007513F8"/>
    <w:pPr>
      <w:numPr>
        <w:ilvl w:val="8"/>
        <w:numId w:val="11"/>
      </w:numPr>
      <w:spacing w:before="240"/>
      <w:outlineLvl w:val="8"/>
    </w:pPr>
    <w:rPr>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0E29BF"/>
    <w:pPr>
      <w:tabs>
        <w:tab w:val="center" w:pos="4536"/>
        <w:tab w:val="right" w:pos="9072"/>
      </w:tabs>
    </w:pPr>
    <w:rPr>
      <w:rFonts w:ascii="Courier" w:hAnsi="Courier" w:cs="Times New Roman"/>
      <w:i/>
      <w:szCs w:val="24"/>
    </w:rPr>
  </w:style>
  <w:style w:type="paragraph" w:styleId="Pieddepage">
    <w:name w:val="footer"/>
    <w:basedOn w:val="Normal"/>
    <w:rsid w:val="00C81DAD"/>
    <w:pPr>
      <w:tabs>
        <w:tab w:val="center" w:pos="4536"/>
        <w:tab w:val="right" w:pos="9072"/>
      </w:tabs>
      <w:jc w:val="right"/>
    </w:pPr>
    <w:rPr>
      <w:rFonts w:ascii="Courier" w:hAnsi="Courier"/>
      <w:i/>
    </w:rPr>
  </w:style>
  <w:style w:type="paragraph" w:styleId="Corpsdetexte">
    <w:name w:val="Body Text"/>
    <w:basedOn w:val="Normal"/>
    <w:rsid w:val="00C81AB2"/>
    <w:pPr>
      <w:spacing w:after="120"/>
      <w:ind w:firstLine="567"/>
    </w:pPr>
    <w:rPr>
      <w:sz w:val="22"/>
    </w:rPr>
  </w:style>
  <w:style w:type="paragraph" w:customStyle="1" w:styleId="Typededocument">
    <w:name w:val="Type de document"/>
    <w:basedOn w:val="Normal"/>
    <w:rsid w:val="000E29BF"/>
    <w:pPr>
      <w:ind w:left="540" w:right="405"/>
      <w:jc w:val="center"/>
    </w:pPr>
    <w:rPr>
      <w:b/>
      <w:color w:val="000000"/>
      <w:sz w:val="28"/>
    </w:rPr>
  </w:style>
  <w:style w:type="paragraph" w:customStyle="1" w:styleId="Titre1repage">
    <w:name w:val="Titre 1ère page"/>
    <w:basedOn w:val="Normal"/>
    <w:next w:val="Normal"/>
    <w:rsid w:val="000E29BF"/>
    <w:rPr>
      <w:b/>
      <w:sz w:val="24"/>
      <w:szCs w:val="24"/>
    </w:rPr>
  </w:style>
  <w:style w:type="paragraph" w:customStyle="1" w:styleId="Pieddeprempage">
    <w:name w:val="Pied de prem. page"/>
    <w:basedOn w:val="Pieddepage"/>
    <w:rsid w:val="000E29BF"/>
    <w:pPr>
      <w:keepLines/>
      <w:tabs>
        <w:tab w:val="clear" w:pos="4536"/>
        <w:tab w:val="clear" w:pos="9072"/>
        <w:tab w:val="center" w:pos="4320"/>
      </w:tabs>
      <w:jc w:val="center"/>
    </w:pPr>
  </w:style>
  <w:style w:type="paragraph" w:customStyle="1" w:styleId="Listepoint">
    <w:name w:val="Liste point"/>
    <w:basedOn w:val="Corpsdetexte"/>
    <w:rsid w:val="006801BE"/>
    <w:pPr>
      <w:numPr>
        <w:numId w:val="18"/>
      </w:numPr>
    </w:pPr>
  </w:style>
  <w:style w:type="paragraph" w:customStyle="1" w:styleId="Listepuce2">
    <w:name w:val="Liste puce 2"/>
    <w:basedOn w:val="Normal"/>
    <w:rsid w:val="006801BE"/>
    <w:pPr>
      <w:numPr>
        <w:ilvl w:val="1"/>
        <w:numId w:val="20"/>
      </w:numPr>
    </w:pPr>
    <w:rPr>
      <w:sz w:val="22"/>
      <w:szCs w:val="22"/>
    </w:rPr>
  </w:style>
  <w:style w:type="paragraph" w:customStyle="1" w:styleId="Titretableau1repage">
    <w:name w:val="Titre tableau 1ère page"/>
    <w:basedOn w:val="Normal"/>
    <w:link w:val="Titretableau1repageCar"/>
    <w:rsid w:val="004C4AAF"/>
    <w:pPr>
      <w:jc w:val="center"/>
    </w:pPr>
    <w:rPr>
      <w:b/>
      <w:color w:val="000000"/>
    </w:rPr>
  </w:style>
  <w:style w:type="character" w:customStyle="1" w:styleId="Titretableau1repageCar">
    <w:name w:val="Titre tableau 1ère page Car"/>
    <w:link w:val="Titretableau1repage"/>
    <w:rsid w:val="004C4AAF"/>
    <w:rPr>
      <w:rFonts w:ascii="Arial" w:hAnsi="Arial" w:cs="Arial"/>
      <w:b/>
      <w:color w:val="000000"/>
      <w:lang w:val="fr-FR" w:eastAsia="fr-FR" w:bidi="ar-SA"/>
    </w:rPr>
  </w:style>
  <w:style w:type="paragraph" w:customStyle="1" w:styleId="Intrieurtableau">
    <w:name w:val="Intérieur tableau"/>
    <w:basedOn w:val="Normal"/>
    <w:rsid w:val="00634719"/>
    <w:pPr>
      <w:jc w:val="center"/>
    </w:pPr>
    <w:rPr>
      <w:rFonts w:ascii="Arial Narrow" w:hAnsi="Arial Narrow"/>
      <w:color w:val="000000"/>
    </w:rPr>
  </w:style>
  <w:style w:type="paragraph" w:customStyle="1" w:styleId="Listecarr3">
    <w:name w:val="Liste carré 3"/>
    <w:basedOn w:val="Corpsdetexte"/>
    <w:rsid w:val="006801BE"/>
    <w:pPr>
      <w:numPr>
        <w:ilvl w:val="2"/>
        <w:numId w:val="20"/>
      </w:numPr>
    </w:pPr>
  </w:style>
  <w:style w:type="paragraph" w:customStyle="1" w:styleId="Listecarr4">
    <w:name w:val="Liste carré 4"/>
    <w:basedOn w:val="Corpsdetexte"/>
    <w:rsid w:val="006801BE"/>
    <w:pPr>
      <w:numPr>
        <w:ilvl w:val="3"/>
        <w:numId w:val="20"/>
      </w:numPr>
    </w:pPr>
  </w:style>
  <w:style w:type="paragraph" w:styleId="Textedebulles">
    <w:name w:val="Balloon Text"/>
    <w:basedOn w:val="Normal"/>
    <w:semiHidden/>
    <w:rsid w:val="00EC7A33"/>
    <w:rPr>
      <w:rFonts w:ascii="Tahoma" w:hAnsi="Tahoma" w:cs="Tahoma"/>
      <w:sz w:val="16"/>
      <w:szCs w:val="16"/>
    </w:rPr>
  </w:style>
  <w:style w:type="character" w:styleId="Lienhypertexte">
    <w:name w:val="Hyperlink"/>
    <w:rsid w:val="00C73ECD"/>
    <w:rPr>
      <w:color w:val="0000FF"/>
      <w:u w:val="single"/>
    </w:rPr>
  </w:style>
  <w:style w:type="character" w:customStyle="1" w:styleId="apple-converted-space">
    <w:name w:val="apple-converted-space"/>
    <w:rsid w:val="00585823"/>
  </w:style>
  <w:style w:type="paragraph" w:styleId="Paragraphedeliste">
    <w:name w:val="List Paragraph"/>
    <w:basedOn w:val="Normal"/>
    <w:uiPriority w:val="34"/>
    <w:qFormat/>
    <w:rsid w:val="0053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customXml" Target="../customXml/item2.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control" Target="activeX/activeX8.xml"/><Relationship Id="rId32" Type="http://schemas.openxmlformats.org/officeDocument/2006/relationships/oleObject" Target="embeddings/oleObject3.bin"/><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1.emf"/><Relationship Id="rId30" Type="http://schemas.openxmlformats.org/officeDocument/2006/relationships/oleObject" Target="embeddings/oleObject2.bin"/><Relationship Id="rId35" Type="http://schemas.openxmlformats.org/officeDocument/2006/relationships/header" Target="header2.xml"/><Relationship Id="rId8" Type="http://schemas.openxmlformats.org/officeDocument/2006/relationships/image" Target="media/image1.jpeg"/><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DUFOUR2\Gaz\Dossier%20Op&#233;rateur%20Agr&#233;&#233;\Agr&#233;ment%20Gaz\Dossier%20Agr&#233;ment%20Minist&#232;re\Dossier%20Agr&#233;ment%20082006\Proc&#233;dure.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535043E2701341906989964D2D892C" ma:contentTypeVersion="4" ma:contentTypeDescription="Crée un document." ma:contentTypeScope="" ma:versionID="0f5cdc98f7d80d0cc5f8caf0aaa98de1">
  <xsd:schema xmlns:xsd="http://www.w3.org/2001/XMLSchema" xmlns:xs="http://www.w3.org/2001/XMLSchema" xmlns:p="http://schemas.microsoft.com/office/2006/metadata/properties" xmlns:ns2="d8d28931-cf09-4ff1-83c8-aa063f8e41c0" targetNamespace="http://schemas.microsoft.com/office/2006/metadata/properties" ma:root="true" ma:fieldsID="ff91498fa4ced381ac23dff8f8319b13" ns2:_="">
    <xsd:import namespace="d8d28931-cf09-4ff1-83c8-aa063f8e41c0"/>
    <xsd:element name="properties">
      <xsd:complexType>
        <xsd:sequence>
          <xsd:element name="documentManagement">
            <xsd:complexType>
              <xsd:all>
                <xsd:element ref="ns2:Auteur"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28931-cf09-4ff1-83c8-aa063f8e41c0" elementFormDefault="qualified">
    <xsd:import namespace="http://schemas.microsoft.com/office/2006/documentManagement/types"/>
    <xsd:import namespace="http://schemas.microsoft.com/office/infopath/2007/PartnerControls"/>
    <xsd:element name="Auteur" ma:index="8" nillable="true" ma:displayName="Auteur" ma:format="Dropdown" ma:list="UserInfo" ma:SharePointGroup="0" ma:internalName="Auteu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uteur xmlns="d8d28931-cf09-4ff1-83c8-aa063f8e41c0">
      <UserInfo>
        <DisplayName/>
        <AccountId xsi:nil="true"/>
        <AccountType/>
      </UserInfo>
    </Auteur>
  </documentManagement>
</p:properties>
</file>

<file path=customXml/itemProps1.xml><?xml version="1.0" encoding="utf-8"?>
<ds:datastoreItem xmlns:ds="http://schemas.openxmlformats.org/officeDocument/2006/customXml" ds:itemID="{E5B38AD8-1F4F-4B21-AB50-F7FBC860FA63}"/>
</file>

<file path=customXml/itemProps2.xml><?xml version="1.0" encoding="utf-8"?>
<ds:datastoreItem xmlns:ds="http://schemas.openxmlformats.org/officeDocument/2006/customXml" ds:itemID="{7CE237DA-F117-4147-85DC-3C914075F4DA}"/>
</file>

<file path=customXml/itemProps3.xml><?xml version="1.0" encoding="utf-8"?>
<ds:datastoreItem xmlns:ds="http://schemas.openxmlformats.org/officeDocument/2006/customXml" ds:itemID="{C728832A-6446-4667-93EE-6A0C720A9706}"/>
</file>

<file path=docProps/app.xml><?xml version="1.0" encoding="utf-8"?>
<Properties xmlns="http://schemas.openxmlformats.org/officeDocument/2006/extended-properties" xmlns:vt="http://schemas.openxmlformats.org/officeDocument/2006/docPropsVTypes">
  <Template>Procédure.dot</Template>
  <TotalTime>1</TotalTime>
  <Pages>8</Pages>
  <Words>1163</Words>
  <Characters>7096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lpstr>
    </vt:vector>
  </TitlesOfParts>
  <Company>SICAE DE LA SOMME ET DU CAMBRAISIS</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cdufour</dc:creator>
  <cp:lastModifiedBy>Frédéric PETIT</cp:lastModifiedBy>
  <cp:revision>2</cp:revision>
  <cp:lastPrinted>2015-10-19T13:18:00Z</cp:lastPrinted>
  <dcterms:created xsi:type="dcterms:W3CDTF">2016-08-25T14:47:00Z</dcterms:created>
  <dcterms:modified xsi:type="dcterms:W3CDTF">2016-08-25T14:47:00Z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0x0101005F535043E2701341906989964D2D892C</vt:lpwstr>
  </property>
</Properties>
</file>