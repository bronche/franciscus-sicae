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customXml/itemProps1.xml" ContentType="application/vnd.openxmlformats-officedocument.customXmlProperties+xml"/>
  <Override PartName="/word/activeX/activeX9.xml" ContentType="application/vnd.ms-office.activeX+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activeX/activeX1.xml" ContentType="application/vnd.ms-office.activeX+xml"/>
  <Override PartName="/docProps/core.xml" ContentType="application/vnd.openxmlformats-package.core-properties+xml"/>
  <Override PartName="/word/activeX/activeX2.xml" ContentType="application/vnd.ms-office.activeX+xml"/>
  <Override PartName="/word/activeX/activeX3.xml" ContentType="application/vnd.ms-office.activeX+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CC"/>
        <w:tblLayout w:type="fixed"/>
        <w:tblCellMar>
          <w:left w:w="70" w:type="dxa"/>
          <w:right w:w="70" w:type="dxa"/>
        </w:tblCellMar>
        <w:tblLook w:val="0000" w:firstRow="0" w:lastRow="0" w:firstColumn="0" w:lastColumn="0" w:noHBand="0" w:noVBand="0"/>
      </w:tblPr>
      <w:tblGrid>
        <w:gridCol w:w="366"/>
        <w:gridCol w:w="1794"/>
        <w:gridCol w:w="6912"/>
      </w:tblGrid>
      <w:tr w:rsidR="00F408E8" w:rsidRPr="00350C28" w14:paraId="083C7E64" w14:textId="77777777" w:rsidTr="00DA4318">
        <w:trPr>
          <w:cantSplit/>
        </w:trPr>
        <w:tc>
          <w:tcPr>
            <w:tcW w:w="366" w:type="dxa"/>
            <w:shd w:val="clear" w:color="auto" w:fill="658AFF"/>
            <w:vAlign w:val="center"/>
          </w:tcPr>
          <w:p w14:paraId="6F378622" w14:textId="77777777" w:rsidR="00F408E8" w:rsidRPr="00350C28" w:rsidRDefault="00F408E8" w:rsidP="00634719">
            <w:pPr>
              <w:rPr>
                <w:color w:val="000000"/>
              </w:rPr>
            </w:pPr>
            <w:r>
              <w:rPr>
                <w:color w:val="000000"/>
              </w:rPr>
              <w:fldChar w:fldCharType="begin"/>
            </w:r>
            <w:r>
              <w:rPr>
                <w:color w:val="000000"/>
              </w:rPr>
              <w:instrText xml:space="preserve"> MACROBUTTON  MettreÀJourTableMatières </w:instrText>
            </w:r>
            <w:r>
              <w:rPr>
                <w:color w:val="000000"/>
              </w:rPr>
              <w:fldChar w:fldCharType="end"/>
            </w:r>
            <w:r w:rsidRPr="0082345B">
              <w:t xml:space="preserve"> </w:t>
            </w:r>
          </w:p>
        </w:tc>
        <w:tc>
          <w:tcPr>
            <w:tcW w:w="1794" w:type="dxa"/>
            <w:shd w:val="clear" w:color="auto" w:fill="auto"/>
            <w:vAlign w:val="center"/>
          </w:tcPr>
          <w:p w14:paraId="4021BA1E" w14:textId="77777777" w:rsidR="00F408E8" w:rsidRPr="0082345B" w:rsidRDefault="00D6648F" w:rsidP="0082345B">
            <w:bookmarkStart w:id="0" w:name="_PictureBullets"/>
            <w:bookmarkEnd w:id="0"/>
            <w:r>
              <w:rPr>
                <w:noProof/>
              </w:rPr>
              <w:drawing>
                <wp:inline distT="0" distB="0" distL="0" distR="0" wp14:anchorId="5F77F44D" wp14:editId="17E40558">
                  <wp:extent cx="1000125" cy="438150"/>
                  <wp:effectExtent l="0" t="0" r="0" b="0"/>
                  <wp:docPr id="1" name="Picture 619" descr="sicae 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sicae logo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0125" cy="438150"/>
                          </a:xfrm>
                          <a:prstGeom prst="rect">
                            <a:avLst/>
                          </a:prstGeom>
                          <a:noFill/>
                          <a:ln>
                            <a:noFill/>
                          </a:ln>
                        </pic:spPr>
                      </pic:pic>
                    </a:graphicData>
                  </a:graphic>
                </wp:inline>
              </w:drawing>
            </w:r>
          </w:p>
        </w:tc>
        <w:tc>
          <w:tcPr>
            <w:tcW w:w="6912" w:type="dxa"/>
            <w:shd w:val="clear" w:color="auto" w:fill="auto"/>
            <w:vAlign w:val="center"/>
          </w:tcPr>
          <w:p w14:paraId="68EDDCCC" w14:textId="77777777" w:rsidR="00F408E8" w:rsidRPr="00350C28" w:rsidRDefault="00F408E8" w:rsidP="000E29BF">
            <w:pPr>
              <w:pStyle w:val="Typededocument"/>
            </w:pPr>
            <w:bookmarkStart w:id="1" w:name="Type_de_document"/>
            <w:r>
              <w:t>Proc</w:t>
            </w:r>
            <w:r w:rsidR="00DA4318">
              <w:t>édure</w:t>
            </w:r>
            <w:bookmarkEnd w:id="1"/>
          </w:p>
        </w:tc>
      </w:tr>
    </w:tbl>
    <w:p w14:paraId="13C9749C" w14:textId="77777777" w:rsidR="00587A04" w:rsidRDefault="00587A0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CC"/>
        <w:tblLayout w:type="fixed"/>
        <w:tblCellMar>
          <w:left w:w="70" w:type="dxa"/>
          <w:right w:w="70" w:type="dxa"/>
        </w:tblCellMar>
        <w:tblLook w:val="0000" w:firstRow="0" w:lastRow="0" w:firstColumn="0" w:lastColumn="0" w:noHBand="0" w:noVBand="0"/>
      </w:tblPr>
      <w:tblGrid>
        <w:gridCol w:w="364"/>
        <w:gridCol w:w="6881"/>
      </w:tblGrid>
      <w:tr w:rsidR="000E29BF" w:rsidRPr="00350C28" w14:paraId="292A7562" w14:textId="77777777" w:rsidTr="00DA4318">
        <w:trPr>
          <w:cantSplit/>
          <w:jc w:val="center"/>
        </w:trPr>
        <w:tc>
          <w:tcPr>
            <w:tcW w:w="364" w:type="dxa"/>
            <w:shd w:val="clear" w:color="auto" w:fill="658AFF"/>
            <w:vAlign w:val="center"/>
          </w:tcPr>
          <w:p w14:paraId="328B3394" w14:textId="77777777" w:rsidR="000E29BF" w:rsidRPr="00350C28" w:rsidRDefault="000E29BF" w:rsidP="00634719">
            <w:pPr>
              <w:rPr>
                <w:color w:val="000000"/>
              </w:rPr>
            </w:pPr>
          </w:p>
        </w:tc>
        <w:tc>
          <w:tcPr>
            <w:tcW w:w="6881" w:type="dxa"/>
            <w:shd w:val="clear" w:color="auto" w:fill="auto"/>
            <w:vAlign w:val="center"/>
          </w:tcPr>
          <w:p w14:paraId="2146835E" w14:textId="77777777" w:rsidR="00E00EB1" w:rsidRPr="00350C28" w:rsidRDefault="001F2486" w:rsidP="000E29BF">
            <w:pPr>
              <w:pStyle w:val="Typededocument"/>
            </w:pPr>
            <w:r>
              <w:t>Recherche systématique de fuites</w:t>
            </w:r>
          </w:p>
        </w:tc>
      </w:tr>
    </w:tbl>
    <w:p w14:paraId="5CE5E7F9" w14:textId="77777777" w:rsidR="000E29BF" w:rsidRDefault="000E29BF"/>
    <w:p w14:paraId="7B011E36" w14:textId="77777777" w:rsidR="000E29BF" w:rsidRDefault="008323D5">
      <w:r>
        <w:t>Numéro</w:t>
      </w:r>
      <w:r w:rsidR="000E29BF">
        <w:t> :</w:t>
      </w:r>
      <w:r w:rsidR="000E29BF" w:rsidRPr="000E29BF">
        <w:t xml:space="preserve"> </w:t>
      </w:r>
      <w:r w:rsidR="00761718">
        <w:t>GAZ-</w:t>
      </w:r>
      <w:r w:rsidR="001F2486">
        <w:t>6</w:t>
      </w:r>
      <w:r w:rsidR="002A0F19">
        <w:t>-</w:t>
      </w:r>
      <w:r w:rsidR="00761718">
        <w:t>P5</w:t>
      </w:r>
    </w:p>
    <w:p w14:paraId="74F0E6E3" w14:textId="77777777" w:rsidR="000E29BF" w:rsidRDefault="000E29BF"/>
    <w:p w14:paraId="58D69A9C" w14:textId="77777777" w:rsidR="00B62256" w:rsidRDefault="00E6564C" w:rsidP="00E6564C">
      <w:pPr>
        <w:pStyle w:val="Titre1repage"/>
        <w:jc w:val="left"/>
        <w:rPr>
          <w:sz w:val="20"/>
          <w:szCs w:val="20"/>
        </w:rPr>
      </w:pPr>
      <w:r>
        <w:t>Lieu de stockage de la version informatique :</w:t>
      </w:r>
      <w:r w:rsidRPr="00821724">
        <w:rPr>
          <w:sz w:val="20"/>
          <w:szCs w:val="20"/>
        </w:rPr>
        <w:t xml:space="preserve"> </w:t>
      </w:r>
    </w:p>
    <w:p w14:paraId="3BF62E29" w14:textId="77777777" w:rsidR="00E6564C" w:rsidRPr="00B62256" w:rsidRDefault="00B62256" w:rsidP="00E6564C">
      <w:pPr>
        <w:pStyle w:val="Titre1repage"/>
        <w:jc w:val="left"/>
        <w:rPr>
          <w:sz w:val="18"/>
          <w:szCs w:val="18"/>
        </w:rPr>
      </w:pPr>
      <w:r w:rsidRPr="00474B1F">
        <w:rPr>
          <w:sz w:val="18"/>
          <w:szCs w:val="18"/>
        </w:rPr>
        <w:t>\\Nassicae1\Technique\ActivitéGaz\Procédure</w:t>
      </w:r>
      <w:r w:rsidR="00E6564C" w:rsidRPr="00474B1F">
        <w:rPr>
          <w:sz w:val="18"/>
          <w:szCs w:val="18"/>
        </w:rPr>
        <w:t>\Exploitation</w:t>
      </w:r>
      <w:r w:rsidRPr="00474B1F">
        <w:rPr>
          <w:sz w:val="18"/>
          <w:szCs w:val="18"/>
        </w:rPr>
        <w:t>\RechercheSystématiqueFuites</w:t>
      </w:r>
    </w:p>
    <w:p w14:paraId="6E55AC6A" w14:textId="77777777" w:rsidR="000E29BF" w:rsidRDefault="000E29BF" w:rsidP="000E29BF"/>
    <w:p w14:paraId="67C45052" w14:textId="77777777" w:rsidR="000E29BF" w:rsidRDefault="000E29BF" w:rsidP="000E29BF">
      <w:pPr>
        <w:pStyle w:val="Titre1repage"/>
      </w:pPr>
      <w:r>
        <w:t>Suivi document :</w:t>
      </w:r>
    </w:p>
    <w:p w14:paraId="714A56B1" w14:textId="77777777" w:rsidR="000E29BF" w:rsidRDefault="000E29BF" w:rsidP="000E29BF"/>
    <w:tbl>
      <w:tblPr>
        <w:tblW w:w="939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
        <w:gridCol w:w="2208"/>
        <w:gridCol w:w="1104"/>
        <w:gridCol w:w="1792"/>
        <w:gridCol w:w="1104"/>
        <w:gridCol w:w="2263"/>
      </w:tblGrid>
      <w:tr w:rsidR="00E6564C" w:rsidRPr="00350C28" w14:paraId="6DE9BE70" w14:textId="77777777" w:rsidTr="00E6564C">
        <w:tc>
          <w:tcPr>
            <w:tcW w:w="921" w:type="dxa"/>
            <w:shd w:val="clear" w:color="auto" w:fill="658AFF"/>
            <w:vAlign w:val="center"/>
          </w:tcPr>
          <w:p w14:paraId="4BECBCA3" w14:textId="77777777" w:rsidR="00E6564C" w:rsidRPr="00926340" w:rsidRDefault="00E6564C" w:rsidP="004C34BD">
            <w:pPr>
              <w:pStyle w:val="Titretableau1repage"/>
              <w:rPr>
                <w:rFonts w:ascii="Arial Narrow" w:hAnsi="Arial Narrow"/>
                <w:bCs/>
              </w:rPr>
            </w:pPr>
            <w:r w:rsidRPr="00926340">
              <w:rPr>
                <w:rFonts w:ascii="Arial Narrow" w:hAnsi="Arial Narrow"/>
                <w:bCs/>
              </w:rPr>
              <w:t>Version</w:t>
            </w:r>
          </w:p>
        </w:tc>
        <w:tc>
          <w:tcPr>
            <w:tcW w:w="2208" w:type="dxa"/>
            <w:shd w:val="clear" w:color="auto" w:fill="658AFF"/>
            <w:vAlign w:val="center"/>
          </w:tcPr>
          <w:p w14:paraId="540D8843" w14:textId="77777777" w:rsidR="00E6564C" w:rsidRPr="00A02B55" w:rsidRDefault="00E6564C" w:rsidP="004C34BD">
            <w:pPr>
              <w:pStyle w:val="Titretableau1repage"/>
              <w:rPr>
                <w:rFonts w:ascii="Arial Narrow" w:hAnsi="Arial Narrow"/>
              </w:rPr>
            </w:pPr>
            <w:r w:rsidRPr="00A02B55">
              <w:rPr>
                <w:rFonts w:ascii="Arial Narrow" w:hAnsi="Arial Narrow"/>
              </w:rPr>
              <w:t>Rédacteur</w:t>
            </w:r>
          </w:p>
        </w:tc>
        <w:tc>
          <w:tcPr>
            <w:tcW w:w="1104" w:type="dxa"/>
            <w:shd w:val="clear" w:color="auto" w:fill="658AFF"/>
            <w:vAlign w:val="center"/>
          </w:tcPr>
          <w:p w14:paraId="26316462" w14:textId="77777777" w:rsidR="00E6564C" w:rsidRPr="00A02B55" w:rsidRDefault="00E6564C" w:rsidP="004C34BD">
            <w:pPr>
              <w:pStyle w:val="Titretableau1repage"/>
              <w:rPr>
                <w:rFonts w:ascii="Arial Narrow" w:hAnsi="Arial Narrow"/>
              </w:rPr>
            </w:pPr>
            <w:r w:rsidRPr="00A02B55">
              <w:rPr>
                <w:rFonts w:ascii="Arial Narrow" w:hAnsi="Arial Narrow"/>
              </w:rPr>
              <w:t>Date</w:t>
            </w:r>
          </w:p>
        </w:tc>
        <w:tc>
          <w:tcPr>
            <w:tcW w:w="1792" w:type="dxa"/>
            <w:shd w:val="clear" w:color="auto" w:fill="658AFF"/>
            <w:vAlign w:val="center"/>
          </w:tcPr>
          <w:p w14:paraId="4FE4C89C" w14:textId="77777777" w:rsidR="00E6564C" w:rsidRPr="00A02B55" w:rsidRDefault="00E6564C" w:rsidP="004C34BD">
            <w:pPr>
              <w:pStyle w:val="Titretableau1repage"/>
              <w:rPr>
                <w:rFonts w:ascii="Arial Narrow" w:hAnsi="Arial Narrow"/>
              </w:rPr>
            </w:pPr>
            <w:r w:rsidRPr="00A02B55">
              <w:rPr>
                <w:rFonts w:ascii="Arial Narrow" w:hAnsi="Arial Narrow"/>
              </w:rPr>
              <w:t>Vérificateur</w:t>
            </w:r>
          </w:p>
        </w:tc>
        <w:tc>
          <w:tcPr>
            <w:tcW w:w="1104" w:type="dxa"/>
            <w:shd w:val="clear" w:color="auto" w:fill="658AFF"/>
            <w:vAlign w:val="center"/>
          </w:tcPr>
          <w:p w14:paraId="16F0EDAE" w14:textId="77777777" w:rsidR="00E6564C" w:rsidRPr="00A02B55" w:rsidRDefault="00E6564C" w:rsidP="004C34BD">
            <w:pPr>
              <w:pStyle w:val="Titretableau1repage"/>
              <w:rPr>
                <w:rFonts w:ascii="Arial Narrow" w:hAnsi="Arial Narrow"/>
              </w:rPr>
            </w:pPr>
            <w:r w:rsidRPr="00A02B55">
              <w:rPr>
                <w:rFonts w:ascii="Arial Narrow" w:hAnsi="Arial Narrow"/>
              </w:rPr>
              <w:t>Date</w:t>
            </w:r>
          </w:p>
        </w:tc>
        <w:tc>
          <w:tcPr>
            <w:tcW w:w="2263" w:type="dxa"/>
            <w:shd w:val="clear" w:color="auto" w:fill="658AFF"/>
            <w:vAlign w:val="center"/>
          </w:tcPr>
          <w:p w14:paraId="33DAD9FE" w14:textId="77777777" w:rsidR="00E6564C" w:rsidRPr="00A02B55" w:rsidRDefault="00E6564C" w:rsidP="004C34BD">
            <w:pPr>
              <w:pStyle w:val="Titretableau1repage"/>
              <w:rPr>
                <w:rFonts w:ascii="Arial Narrow" w:hAnsi="Arial Narrow"/>
              </w:rPr>
            </w:pPr>
            <w:r w:rsidRPr="00A02B55">
              <w:rPr>
                <w:rFonts w:ascii="Arial Narrow" w:hAnsi="Arial Narrow"/>
              </w:rPr>
              <w:t>Désignation Modifications</w:t>
            </w:r>
          </w:p>
        </w:tc>
      </w:tr>
      <w:tr w:rsidR="00E6564C" w:rsidRPr="00350C28" w14:paraId="586FFC62" w14:textId="77777777" w:rsidTr="00E6564C">
        <w:tc>
          <w:tcPr>
            <w:tcW w:w="921" w:type="dxa"/>
            <w:vAlign w:val="center"/>
          </w:tcPr>
          <w:p w14:paraId="3B3BAE5F" w14:textId="77777777" w:rsidR="00E6564C" w:rsidRPr="00350C28" w:rsidRDefault="00E6564C" w:rsidP="004C34BD">
            <w:pPr>
              <w:pStyle w:val="Intrieurtableau"/>
            </w:pPr>
            <w:r>
              <w:t>0</w:t>
            </w:r>
          </w:p>
        </w:tc>
        <w:tc>
          <w:tcPr>
            <w:tcW w:w="2208" w:type="dxa"/>
            <w:vAlign w:val="center"/>
          </w:tcPr>
          <w:p w14:paraId="7B9D4AB3" w14:textId="77777777" w:rsidR="00E6564C" w:rsidRPr="00350C28" w:rsidRDefault="00E6564C" w:rsidP="004C34BD">
            <w:pPr>
              <w:pStyle w:val="Intrieurtableau"/>
            </w:pPr>
            <w:smartTag w:uri="urn:schemas-microsoft-com:office:smarttags" w:element="PersonName">
              <w:r>
                <w:t>Christophe DUFOUR</w:t>
              </w:r>
            </w:smartTag>
          </w:p>
        </w:tc>
        <w:tc>
          <w:tcPr>
            <w:tcW w:w="1104" w:type="dxa"/>
            <w:vAlign w:val="center"/>
          </w:tcPr>
          <w:p w14:paraId="5C47AD36" w14:textId="77777777" w:rsidR="00E6564C" w:rsidRPr="00350C28" w:rsidRDefault="00E6564C" w:rsidP="004C34BD">
            <w:pPr>
              <w:pStyle w:val="Intrieurtableau"/>
            </w:pPr>
            <w:r>
              <w:t>9/03/2006</w:t>
            </w:r>
          </w:p>
        </w:tc>
        <w:tc>
          <w:tcPr>
            <w:tcW w:w="1792" w:type="dxa"/>
            <w:vAlign w:val="center"/>
          </w:tcPr>
          <w:p w14:paraId="44CCD7F1" w14:textId="77777777" w:rsidR="00E6564C" w:rsidRPr="00350C28" w:rsidRDefault="00E6564C" w:rsidP="004C34BD">
            <w:pPr>
              <w:pStyle w:val="Intrieurtableau"/>
            </w:pPr>
            <w:smartTag w:uri="urn:schemas-microsoft-com:office:smarttags" w:element="PersonName">
              <w:r>
                <w:t>Christophe JOUGLET</w:t>
              </w:r>
            </w:smartTag>
          </w:p>
        </w:tc>
        <w:tc>
          <w:tcPr>
            <w:tcW w:w="1104" w:type="dxa"/>
            <w:vAlign w:val="center"/>
          </w:tcPr>
          <w:p w14:paraId="018524E7" w14:textId="77777777" w:rsidR="00E6564C" w:rsidRPr="00350C28" w:rsidRDefault="00E6564C" w:rsidP="004C34BD">
            <w:pPr>
              <w:pStyle w:val="Intrieurtableau"/>
            </w:pPr>
            <w:r>
              <w:t>9/03/2006</w:t>
            </w:r>
          </w:p>
        </w:tc>
        <w:tc>
          <w:tcPr>
            <w:tcW w:w="2263" w:type="dxa"/>
            <w:vAlign w:val="center"/>
          </w:tcPr>
          <w:p w14:paraId="6BE5580E" w14:textId="77777777" w:rsidR="00E6564C" w:rsidRPr="00350C28" w:rsidRDefault="00E6564C" w:rsidP="004C34BD">
            <w:pPr>
              <w:pStyle w:val="Intrieurtableau"/>
            </w:pPr>
          </w:p>
        </w:tc>
      </w:tr>
      <w:tr w:rsidR="00E6564C" w:rsidRPr="00350C28" w14:paraId="6BE07096" w14:textId="77777777" w:rsidTr="00E6564C">
        <w:tc>
          <w:tcPr>
            <w:tcW w:w="921" w:type="dxa"/>
            <w:vAlign w:val="center"/>
          </w:tcPr>
          <w:p w14:paraId="5B32252D" w14:textId="77777777" w:rsidR="00E6564C" w:rsidRPr="00350C28" w:rsidRDefault="00E6564C" w:rsidP="004C34BD">
            <w:pPr>
              <w:pStyle w:val="Intrieurtableau"/>
            </w:pPr>
            <w:r>
              <w:t>1.0</w:t>
            </w:r>
          </w:p>
        </w:tc>
        <w:tc>
          <w:tcPr>
            <w:tcW w:w="2208" w:type="dxa"/>
            <w:vAlign w:val="center"/>
          </w:tcPr>
          <w:p w14:paraId="2DC90691" w14:textId="77777777" w:rsidR="00E6564C" w:rsidRPr="00350C28" w:rsidRDefault="00E6564C" w:rsidP="004C34BD">
            <w:pPr>
              <w:pStyle w:val="Intrieurtableau"/>
            </w:pPr>
            <w:smartTag w:uri="urn:schemas-microsoft-com:office:smarttags" w:element="PersonName">
              <w:r>
                <w:t>Christophe DUFOUR</w:t>
              </w:r>
            </w:smartTag>
          </w:p>
        </w:tc>
        <w:tc>
          <w:tcPr>
            <w:tcW w:w="1104" w:type="dxa"/>
            <w:vAlign w:val="center"/>
          </w:tcPr>
          <w:p w14:paraId="140DACA4" w14:textId="77777777" w:rsidR="00E6564C" w:rsidRPr="00350C28" w:rsidRDefault="00E6564C" w:rsidP="004C34BD">
            <w:pPr>
              <w:pStyle w:val="Intrieurtableau"/>
            </w:pPr>
            <w:r>
              <w:t>26/11/2007</w:t>
            </w:r>
          </w:p>
        </w:tc>
        <w:tc>
          <w:tcPr>
            <w:tcW w:w="1792" w:type="dxa"/>
            <w:vAlign w:val="center"/>
          </w:tcPr>
          <w:p w14:paraId="6BA4B963" w14:textId="77777777" w:rsidR="00E6564C" w:rsidRPr="00350C28" w:rsidRDefault="00E6564C" w:rsidP="004C34BD">
            <w:pPr>
              <w:pStyle w:val="Intrieurtableau"/>
            </w:pPr>
            <w:smartTag w:uri="urn:schemas-microsoft-com:office:smarttags" w:element="PersonName">
              <w:r>
                <w:t>Christophe JOUGLET</w:t>
              </w:r>
            </w:smartTag>
          </w:p>
        </w:tc>
        <w:tc>
          <w:tcPr>
            <w:tcW w:w="1104" w:type="dxa"/>
            <w:vAlign w:val="center"/>
          </w:tcPr>
          <w:p w14:paraId="2968F271" w14:textId="77777777" w:rsidR="00E6564C" w:rsidRPr="00350C28" w:rsidRDefault="00E6564C" w:rsidP="004C34BD">
            <w:pPr>
              <w:pStyle w:val="Intrieurtableau"/>
            </w:pPr>
            <w:r>
              <w:t>30/11/2007</w:t>
            </w:r>
          </w:p>
        </w:tc>
        <w:tc>
          <w:tcPr>
            <w:tcW w:w="2263" w:type="dxa"/>
            <w:vAlign w:val="center"/>
          </w:tcPr>
          <w:p w14:paraId="3A29AD0C" w14:textId="77777777" w:rsidR="00E6564C" w:rsidRPr="00350C28" w:rsidRDefault="00E6564C" w:rsidP="004C34BD">
            <w:pPr>
              <w:pStyle w:val="Intrieurtableau"/>
            </w:pPr>
            <w:r>
              <w:t>Gestion documentaire, suppression de la référence du matériel de recherche</w:t>
            </w:r>
          </w:p>
        </w:tc>
      </w:tr>
      <w:tr w:rsidR="00B62256" w:rsidRPr="00350C28" w14:paraId="5A90E47D" w14:textId="77777777" w:rsidTr="00B62256">
        <w:tc>
          <w:tcPr>
            <w:tcW w:w="921" w:type="dxa"/>
            <w:tcBorders>
              <w:top w:val="single" w:sz="4" w:space="0" w:color="auto"/>
              <w:left w:val="single" w:sz="4" w:space="0" w:color="auto"/>
              <w:bottom w:val="single" w:sz="4" w:space="0" w:color="auto"/>
              <w:right w:val="single" w:sz="4" w:space="0" w:color="auto"/>
            </w:tcBorders>
            <w:vAlign w:val="center"/>
          </w:tcPr>
          <w:p w14:paraId="1C4C126C" w14:textId="77777777" w:rsidR="00B62256" w:rsidRPr="00350C28" w:rsidRDefault="00B62256" w:rsidP="00B62256">
            <w:pPr>
              <w:pStyle w:val="Intrieurtableau"/>
            </w:pPr>
            <w:r>
              <w:t>1.1</w:t>
            </w:r>
          </w:p>
        </w:tc>
        <w:tc>
          <w:tcPr>
            <w:tcW w:w="2208" w:type="dxa"/>
            <w:tcBorders>
              <w:top w:val="single" w:sz="4" w:space="0" w:color="auto"/>
              <w:left w:val="single" w:sz="4" w:space="0" w:color="auto"/>
              <w:bottom w:val="single" w:sz="4" w:space="0" w:color="auto"/>
              <w:right w:val="single" w:sz="4" w:space="0" w:color="auto"/>
            </w:tcBorders>
            <w:vAlign w:val="center"/>
          </w:tcPr>
          <w:p w14:paraId="2D6B6A50" w14:textId="77777777" w:rsidR="00B62256" w:rsidRPr="00350C28" w:rsidRDefault="00B62256" w:rsidP="00830101">
            <w:pPr>
              <w:pStyle w:val="Intrieurtableau"/>
            </w:pPr>
            <w:r>
              <w:t>Frédéric PETIT</w:t>
            </w:r>
          </w:p>
        </w:tc>
        <w:tc>
          <w:tcPr>
            <w:tcW w:w="1104" w:type="dxa"/>
            <w:tcBorders>
              <w:top w:val="single" w:sz="4" w:space="0" w:color="auto"/>
              <w:left w:val="single" w:sz="4" w:space="0" w:color="auto"/>
              <w:bottom w:val="single" w:sz="4" w:space="0" w:color="auto"/>
              <w:right w:val="single" w:sz="4" w:space="0" w:color="auto"/>
            </w:tcBorders>
            <w:vAlign w:val="center"/>
          </w:tcPr>
          <w:p w14:paraId="0CDA57EE" w14:textId="77777777" w:rsidR="00B62256" w:rsidRPr="00350C28" w:rsidRDefault="00B62256" w:rsidP="00B62256">
            <w:pPr>
              <w:pStyle w:val="Intrieurtableau"/>
            </w:pPr>
            <w:r>
              <w:t>24/08/2015</w:t>
            </w:r>
          </w:p>
        </w:tc>
        <w:tc>
          <w:tcPr>
            <w:tcW w:w="1792" w:type="dxa"/>
            <w:tcBorders>
              <w:top w:val="single" w:sz="4" w:space="0" w:color="auto"/>
              <w:left w:val="single" w:sz="4" w:space="0" w:color="auto"/>
              <w:bottom w:val="single" w:sz="4" w:space="0" w:color="auto"/>
              <w:right w:val="single" w:sz="4" w:space="0" w:color="auto"/>
            </w:tcBorders>
            <w:vAlign w:val="center"/>
          </w:tcPr>
          <w:p w14:paraId="2F6C0946" w14:textId="77777777" w:rsidR="00B62256" w:rsidRPr="00350C28" w:rsidRDefault="00474B1F" w:rsidP="00830101">
            <w:pPr>
              <w:pStyle w:val="Intrieurtableau"/>
            </w:pPr>
            <w:r>
              <w:t>Christophe DUFOUR</w:t>
            </w:r>
          </w:p>
        </w:tc>
        <w:tc>
          <w:tcPr>
            <w:tcW w:w="1104" w:type="dxa"/>
            <w:tcBorders>
              <w:top w:val="single" w:sz="4" w:space="0" w:color="auto"/>
              <w:left w:val="single" w:sz="4" w:space="0" w:color="auto"/>
              <w:bottom w:val="single" w:sz="4" w:space="0" w:color="auto"/>
              <w:right w:val="single" w:sz="4" w:space="0" w:color="auto"/>
            </w:tcBorders>
            <w:vAlign w:val="center"/>
          </w:tcPr>
          <w:p w14:paraId="5EAC84AA" w14:textId="77777777" w:rsidR="00B62256" w:rsidRPr="00350C28" w:rsidRDefault="00474B1F" w:rsidP="00830101">
            <w:pPr>
              <w:pStyle w:val="Intrieurtableau"/>
            </w:pPr>
            <w:r>
              <w:t>14/09/2015</w:t>
            </w:r>
          </w:p>
        </w:tc>
        <w:tc>
          <w:tcPr>
            <w:tcW w:w="2263" w:type="dxa"/>
            <w:tcBorders>
              <w:top w:val="single" w:sz="4" w:space="0" w:color="auto"/>
              <w:left w:val="single" w:sz="4" w:space="0" w:color="auto"/>
              <w:bottom w:val="single" w:sz="4" w:space="0" w:color="auto"/>
              <w:right w:val="single" w:sz="4" w:space="0" w:color="auto"/>
            </w:tcBorders>
            <w:vAlign w:val="center"/>
          </w:tcPr>
          <w:p w14:paraId="1B6A5D7A" w14:textId="77777777" w:rsidR="0036076B" w:rsidRPr="00350C28" w:rsidRDefault="00474B1F" w:rsidP="00D163E3">
            <w:pPr>
              <w:pStyle w:val="Intrieurtableau"/>
            </w:pPr>
            <w:r>
              <w:t>Modification périodicité</w:t>
            </w:r>
            <w:r w:rsidR="00DC1C34">
              <w:t>, m</w:t>
            </w:r>
            <w:r w:rsidR="0036076B">
              <w:t>odification du rapport de visite</w:t>
            </w:r>
            <w:r w:rsidR="00DC1C34">
              <w:t xml:space="preserve"> et </w:t>
            </w:r>
            <w:r w:rsidR="0036076B">
              <w:t>RSF gaz naturel par VSR</w:t>
            </w:r>
          </w:p>
        </w:tc>
      </w:tr>
      <w:tr w:rsidR="00687F4B" w:rsidRPr="00350C28" w14:paraId="69FED464" w14:textId="77777777" w:rsidTr="00B62256">
        <w:trPr>
          <w:ins w:id="2" w:author="Etienne ROUILLARD" w:date="2020-11-30T10:22:00Z"/>
        </w:trPr>
        <w:tc>
          <w:tcPr>
            <w:tcW w:w="921" w:type="dxa"/>
            <w:tcBorders>
              <w:top w:val="single" w:sz="4" w:space="0" w:color="auto"/>
              <w:left w:val="single" w:sz="4" w:space="0" w:color="auto"/>
              <w:bottom w:val="single" w:sz="4" w:space="0" w:color="auto"/>
              <w:right w:val="single" w:sz="4" w:space="0" w:color="auto"/>
            </w:tcBorders>
            <w:vAlign w:val="center"/>
          </w:tcPr>
          <w:p w14:paraId="039A8115" w14:textId="77777777" w:rsidR="00687F4B" w:rsidRDefault="00687F4B" w:rsidP="00687F4B">
            <w:pPr>
              <w:pStyle w:val="Intrieurtableau"/>
              <w:rPr>
                <w:ins w:id="3" w:author="Etienne ROUILLARD" w:date="2020-11-30T10:22:00Z"/>
              </w:rPr>
            </w:pPr>
            <w:ins w:id="4" w:author="Etienne ROUILLARD" w:date="2020-11-30T10:22:00Z">
              <w:r>
                <w:t>1.2</w:t>
              </w:r>
            </w:ins>
          </w:p>
        </w:tc>
        <w:tc>
          <w:tcPr>
            <w:tcW w:w="2208" w:type="dxa"/>
            <w:tcBorders>
              <w:top w:val="single" w:sz="4" w:space="0" w:color="auto"/>
              <w:left w:val="single" w:sz="4" w:space="0" w:color="auto"/>
              <w:bottom w:val="single" w:sz="4" w:space="0" w:color="auto"/>
              <w:right w:val="single" w:sz="4" w:space="0" w:color="auto"/>
            </w:tcBorders>
            <w:vAlign w:val="center"/>
          </w:tcPr>
          <w:p w14:paraId="5956A4CC" w14:textId="77777777" w:rsidR="00687F4B" w:rsidRDefault="00687F4B" w:rsidP="00687F4B">
            <w:pPr>
              <w:pStyle w:val="Intrieurtableau"/>
              <w:rPr>
                <w:ins w:id="5" w:author="Etienne ROUILLARD" w:date="2020-11-30T10:22:00Z"/>
              </w:rPr>
            </w:pPr>
            <w:ins w:id="6" w:author="Etienne ROUILLARD" w:date="2020-11-30T10:22:00Z">
              <w:r>
                <w:t xml:space="preserve">Etienne ROUILLARD </w:t>
              </w:r>
            </w:ins>
          </w:p>
        </w:tc>
        <w:tc>
          <w:tcPr>
            <w:tcW w:w="1104" w:type="dxa"/>
            <w:tcBorders>
              <w:top w:val="single" w:sz="4" w:space="0" w:color="auto"/>
              <w:left w:val="single" w:sz="4" w:space="0" w:color="auto"/>
              <w:bottom w:val="single" w:sz="4" w:space="0" w:color="auto"/>
              <w:right w:val="single" w:sz="4" w:space="0" w:color="auto"/>
            </w:tcBorders>
            <w:vAlign w:val="center"/>
          </w:tcPr>
          <w:p w14:paraId="6BFCF95A" w14:textId="77777777" w:rsidR="00687F4B" w:rsidRDefault="00687F4B" w:rsidP="00687F4B">
            <w:pPr>
              <w:pStyle w:val="Intrieurtableau"/>
              <w:rPr>
                <w:ins w:id="7" w:author="Etienne ROUILLARD" w:date="2020-11-30T10:22:00Z"/>
              </w:rPr>
            </w:pPr>
            <w:ins w:id="8" w:author="Etienne ROUILLARD" w:date="2020-11-30T10:22:00Z">
              <w:r>
                <w:t>30/11/2020</w:t>
              </w:r>
            </w:ins>
          </w:p>
        </w:tc>
        <w:tc>
          <w:tcPr>
            <w:tcW w:w="1792" w:type="dxa"/>
            <w:tcBorders>
              <w:top w:val="single" w:sz="4" w:space="0" w:color="auto"/>
              <w:left w:val="single" w:sz="4" w:space="0" w:color="auto"/>
              <w:bottom w:val="single" w:sz="4" w:space="0" w:color="auto"/>
              <w:right w:val="single" w:sz="4" w:space="0" w:color="auto"/>
            </w:tcBorders>
            <w:vAlign w:val="center"/>
          </w:tcPr>
          <w:p w14:paraId="62F6EA54" w14:textId="77777777" w:rsidR="00687F4B" w:rsidRDefault="00687F4B" w:rsidP="00687F4B">
            <w:pPr>
              <w:pStyle w:val="Intrieurtableau"/>
              <w:rPr>
                <w:ins w:id="9" w:author="Etienne ROUILLARD" w:date="2020-11-30T10:22:00Z"/>
              </w:rPr>
            </w:pPr>
            <w:ins w:id="10" w:author="Etienne ROUILLARD" w:date="2020-11-30T10:22:00Z">
              <w:r>
                <w:t>Christophe DUFOUR</w:t>
              </w:r>
            </w:ins>
          </w:p>
        </w:tc>
        <w:tc>
          <w:tcPr>
            <w:tcW w:w="1104" w:type="dxa"/>
            <w:tcBorders>
              <w:top w:val="single" w:sz="4" w:space="0" w:color="auto"/>
              <w:left w:val="single" w:sz="4" w:space="0" w:color="auto"/>
              <w:bottom w:val="single" w:sz="4" w:space="0" w:color="auto"/>
              <w:right w:val="single" w:sz="4" w:space="0" w:color="auto"/>
            </w:tcBorders>
            <w:vAlign w:val="center"/>
          </w:tcPr>
          <w:p w14:paraId="35888370" w14:textId="77777777" w:rsidR="00687F4B" w:rsidRDefault="00687F4B" w:rsidP="00687F4B">
            <w:pPr>
              <w:pStyle w:val="Intrieurtableau"/>
              <w:rPr>
                <w:ins w:id="11" w:author="Etienne ROUILLARD" w:date="2020-11-30T10:22:00Z"/>
              </w:rPr>
            </w:pPr>
          </w:p>
        </w:tc>
        <w:tc>
          <w:tcPr>
            <w:tcW w:w="2263" w:type="dxa"/>
            <w:tcBorders>
              <w:top w:val="single" w:sz="4" w:space="0" w:color="auto"/>
              <w:left w:val="single" w:sz="4" w:space="0" w:color="auto"/>
              <w:bottom w:val="single" w:sz="4" w:space="0" w:color="auto"/>
              <w:right w:val="single" w:sz="4" w:space="0" w:color="auto"/>
            </w:tcBorders>
            <w:vAlign w:val="center"/>
          </w:tcPr>
          <w:p w14:paraId="5127413E" w14:textId="77777777" w:rsidR="00687F4B" w:rsidRDefault="00687F4B" w:rsidP="0018131B">
            <w:pPr>
              <w:pStyle w:val="Intrieurtableau"/>
              <w:rPr>
                <w:ins w:id="12" w:author="Etienne ROUILLARD" w:date="2020-11-30T10:22:00Z"/>
              </w:rPr>
            </w:pPr>
            <w:ins w:id="13" w:author="Etienne ROUILLARD" w:date="2020-11-30T15:23:00Z">
              <w:r>
                <w:t>Suppression RLC</w:t>
              </w:r>
              <w:r w:rsidR="0018131B">
                <w:t> ; Rapport transformé en formulaire ;</w:t>
              </w:r>
            </w:ins>
            <w:ins w:id="14" w:author="Etienne ROUILLARD" w:date="2020-11-30T15:24:00Z">
              <w:r w:rsidR="0018131B">
                <w:t xml:space="preserve"> Ajout de la classification des fuites</w:t>
              </w:r>
            </w:ins>
          </w:p>
        </w:tc>
      </w:tr>
    </w:tbl>
    <w:p w14:paraId="7026FD9B" w14:textId="77777777" w:rsidR="000E29BF" w:rsidRDefault="000E29BF" w:rsidP="00634719"/>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9"/>
        <w:gridCol w:w="7523"/>
      </w:tblGrid>
      <w:tr w:rsidR="00634719" w:rsidRPr="00350C28" w14:paraId="4ED52638" w14:textId="77777777" w:rsidTr="00DA4318">
        <w:tc>
          <w:tcPr>
            <w:tcW w:w="1565" w:type="dxa"/>
            <w:shd w:val="clear" w:color="auto" w:fill="658AFF"/>
            <w:vAlign w:val="center"/>
          </w:tcPr>
          <w:p w14:paraId="22DC1820" w14:textId="77777777" w:rsidR="00634719" w:rsidRPr="00895AFD" w:rsidRDefault="00634719" w:rsidP="004C4AAF">
            <w:pPr>
              <w:pStyle w:val="Titretableau1repage"/>
              <w:rPr>
                <w:rFonts w:ascii="Arial Narrow" w:hAnsi="Arial Narrow"/>
              </w:rPr>
            </w:pPr>
            <w:r w:rsidRPr="00895AFD">
              <w:rPr>
                <w:rFonts w:ascii="Arial Narrow" w:hAnsi="Arial Narrow"/>
              </w:rPr>
              <w:t>Statut Document</w:t>
            </w:r>
          </w:p>
        </w:tc>
        <w:tc>
          <w:tcPr>
            <w:tcW w:w="7615" w:type="dxa"/>
            <w:vAlign w:val="center"/>
          </w:tcPr>
          <w:p w14:paraId="70963DFE" w14:textId="77777777" w:rsidR="00634719" w:rsidRPr="00350C28" w:rsidRDefault="00634719" w:rsidP="0082345B">
            <w:pPr>
              <w:rPr>
                <w:rFonts w:ascii="Arial Narrow" w:hAnsi="Arial Narrow"/>
                <w:sz w:val="18"/>
                <w:szCs w:val="18"/>
              </w:rPr>
            </w:pPr>
            <w:r>
              <w:object w:dxaOrig="225" w:dyaOrig="225" w14:anchorId="21ADAC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74.25pt;height:15pt" o:ole="">
                  <v:imagedata r:id="rId9" o:title=""/>
                </v:shape>
                <w:control r:id="rId10" w:name="Provisoire" w:shapeid="_x0000_i1043"/>
              </w:object>
            </w:r>
            <w:r>
              <w:object w:dxaOrig="225" w:dyaOrig="225" w14:anchorId="1EBF98CC">
                <v:shape id="_x0000_i1045" type="#_x0000_t75" style="width:74.25pt;height:15pt" o:ole="">
                  <v:imagedata r:id="rId11" o:title=""/>
                </v:shape>
                <w:control r:id="rId12" w:name="Provisoire1" w:shapeid="_x0000_i1045"/>
              </w:object>
            </w:r>
            <w:r>
              <w:object w:dxaOrig="225" w:dyaOrig="225" w14:anchorId="37558BF9">
                <v:shape id="_x0000_i1047" type="#_x0000_t75" style="width:74.25pt;height:15pt" o:ole="">
                  <v:imagedata r:id="rId13" o:title=""/>
                </v:shape>
                <w:control r:id="rId14" w:name="Provisoire2" w:shapeid="_x0000_i1047"/>
              </w:object>
            </w:r>
            <w:r>
              <w:object w:dxaOrig="225" w:dyaOrig="225" w14:anchorId="67E79C55">
                <v:shape id="_x0000_i1049" type="#_x0000_t75" style="width:118.15pt;height:15pt" o:ole="">
                  <v:imagedata r:id="rId15" o:title=""/>
                </v:shape>
                <w:control r:id="rId16" w:name="Provisoire3" w:shapeid="_x0000_i1049"/>
              </w:object>
            </w:r>
          </w:p>
        </w:tc>
      </w:tr>
      <w:tr w:rsidR="00634719" w:rsidRPr="00350C28" w14:paraId="19BCFAA8" w14:textId="77777777" w:rsidTr="00DA4318">
        <w:tc>
          <w:tcPr>
            <w:tcW w:w="1565" w:type="dxa"/>
            <w:shd w:val="clear" w:color="auto" w:fill="658AFF"/>
            <w:vAlign w:val="center"/>
          </w:tcPr>
          <w:p w14:paraId="62281061" w14:textId="77777777" w:rsidR="00634719" w:rsidRPr="00895AFD" w:rsidRDefault="00634719" w:rsidP="004C4AAF">
            <w:pPr>
              <w:pStyle w:val="Titretableau1repage"/>
              <w:rPr>
                <w:rFonts w:ascii="Arial Narrow" w:hAnsi="Arial Narrow"/>
              </w:rPr>
            </w:pPr>
            <w:r w:rsidRPr="00895AFD">
              <w:rPr>
                <w:rFonts w:ascii="Arial Narrow" w:hAnsi="Arial Narrow"/>
              </w:rPr>
              <w:t>Accessibilité</w:t>
            </w:r>
          </w:p>
        </w:tc>
        <w:tc>
          <w:tcPr>
            <w:tcW w:w="7615" w:type="dxa"/>
            <w:vAlign w:val="center"/>
          </w:tcPr>
          <w:p w14:paraId="36093181" w14:textId="77777777" w:rsidR="00634719" w:rsidRPr="00350C28" w:rsidRDefault="00634719" w:rsidP="0082345B">
            <w:pPr>
              <w:rPr>
                <w:rFonts w:ascii="Arial Narrow" w:hAnsi="Arial Narrow"/>
                <w:sz w:val="18"/>
                <w:szCs w:val="18"/>
              </w:rPr>
            </w:pPr>
            <w:r>
              <w:object w:dxaOrig="225" w:dyaOrig="225" w14:anchorId="3B6550A8">
                <v:shape id="_x0000_i1051" type="#_x0000_t75" style="width:74.25pt;height:15pt" o:ole="">
                  <v:imagedata r:id="rId17" o:title=""/>
                </v:shape>
                <w:control r:id="rId18" w:name="Provisoire4" w:shapeid="_x0000_i1051"/>
              </w:object>
            </w:r>
            <w:r>
              <w:object w:dxaOrig="225" w:dyaOrig="225" w14:anchorId="38D40676">
                <v:shape id="_x0000_i1053" type="#_x0000_t75" style="width:74.25pt;height:15pt" o:ole="">
                  <v:imagedata r:id="rId19" o:title=""/>
                </v:shape>
                <w:control r:id="rId20" w:name="Provisoire5" w:shapeid="_x0000_i1053"/>
              </w:object>
            </w:r>
            <w:r>
              <w:object w:dxaOrig="225" w:dyaOrig="225" w14:anchorId="3908B702">
                <v:shape id="_x0000_i1055" type="#_x0000_t75" style="width:74.25pt;height:15pt" o:ole="">
                  <v:imagedata r:id="rId21" o:title=""/>
                </v:shape>
                <w:control r:id="rId22" w:name="Provisoire6" w:shapeid="_x0000_i1055"/>
              </w:object>
            </w:r>
            <w:r>
              <w:object w:dxaOrig="225" w:dyaOrig="225" w14:anchorId="1E618EE9">
                <v:shape id="_x0000_i1057" type="#_x0000_t75" style="width:61.9pt;height:15pt" o:ole="">
                  <v:imagedata r:id="rId23" o:title=""/>
                </v:shape>
                <w:control r:id="rId24" w:name="Provisoire7" w:shapeid="_x0000_i1057"/>
              </w:object>
            </w:r>
            <w:r>
              <w:object w:dxaOrig="225" w:dyaOrig="225" w14:anchorId="1FB4498D">
                <v:shape id="_x0000_i1059" type="#_x0000_t75" style="width:71.25pt;height:15pt" o:ole="">
                  <v:imagedata r:id="rId25" o:title=""/>
                </v:shape>
                <w:control r:id="rId26" w:name="Provisoire8" w:shapeid="_x0000_i1059"/>
              </w:object>
            </w:r>
          </w:p>
        </w:tc>
      </w:tr>
    </w:tbl>
    <w:p w14:paraId="01E8BBE1" w14:textId="77777777" w:rsidR="00634719" w:rsidRDefault="00634719" w:rsidP="00634719"/>
    <w:p w14:paraId="587C46BB" w14:textId="77777777" w:rsidR="004C4AAF" w:rsidRDefault="004C4AAF" w:rsidP="004C4AAF">
      <w:pPr>
        <w:pStyle w:val="Titre1repage"/>
      </w:pPr>
      <w:r>
        <w:t>Liste de diffusion interne :</w:t>
      </w:r>
    </w:p>
    <w:p w14:paraId="32B26348" w14:textId="77777777" w:rsidR="004C4AAF" w:rsidRDefault="004C4AAF" w:rsidP="004C4AAF"/>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95"/>
        <w:gridCol w:w="3510"/>
      </w:tblGrid>
      <w:tr w:rsidR="004C4AAF" w:rsidRPr="00350C28" w14:paraId="739C5718" w14:textId="77777777" w:rsidTr="00DA4318">
        <w:tc>
          <w:tcPr>
            <w:tcW w:w="3295" w:type="dxa"/>
            <w:shd w:val="clear" w:color="auto" w:fill="658AFF"/>
            <w:vAlign w:val="center"/>
          </w:tcPr>
          <w:p w14:paraId="0097887E" w14:textId="77777777" w:rsidR="004C4AAF" w:rsidRPr="00350C28" w:rsidRDefault="004C4AAF" w:rsidP="004C4AAF">
            <w:pPr>
              <w:pStyle w:val="Titretableau1repage"/>
            </w:pPr>
            <w:r w:rsidRPr="00350C28">
              <w:t>Nom</w:t>
            </w:r>
          </w:p>
        </w:tc>
        <w:tc>
          <w:tcPr>
            <w:tcW w:w="3510" w:type="dxa"/>
            <w:shd w:val="clear" w:color="auto" w:fill="658AFF"/>
            <w:vAlign w:val="center"/>
          </w:tcPr>
          <w:p w14:paraId="505BFA40" w14:textId="77777777" w:rsidR="004C4AAF" w:rsidRPr="00350C28" w:rsidRDefault="004C4AAF" w:rsidP="004C4AAF">
            <w:pPr>
              <w:pStyle w:val="Titretableau1repage"/>
            </w:pPr>
            <w:r w:rsidRPr="00350C28">
              <w:t>Commentaire</w:t>
            </w:r>
          </w:p>
        </w:tc>
      </w:tr>
      <w:tr w:rsidR="004C4AAF" w:rsidRPr="00350C28" w14:paraId="654C3233" w14:textId="77777777">
        <w:tc>
          <w:tcPr>
            <w:tcW w:w="3295" w:type="dxa"/>
            <w:vAlign w:val="center"/>
          </w:tcPr>
          <w:p w14:paraId="4FC623F6" w14:textId="77777777" w:rsidR="004C4AAF" w:rsidRPr="00350C28" w:rsidRDefault="00E6564C" w:rsidP="00E6564C">
            <w:pPr>
              <w:jc w:val="left"/>
              <w:rPr>
                <w:color w:val="000000"/>
              </w:rPr>
            </w:pPr>
            <w:r>
              <w:rPr>
                <w:color w:val="000000"/>
              </w:rPr>
              <w:t>Chefs d’exploitation, Cadres d’exploitation, Exploitant délégué, Exploitant</w:t>
            </w:r>
          </w:p>
        </w:tc>
        <w:tc>
          <w:tcPr>
            <w:tcW w:w="3510" w:type="dxa"/>
            <w:vAlign w:val="center"/>
          </w:tcPr>
          <w:p w14:paraId="7F5E7219" w14:textId="77777777" w:rsidR="004C4AAF" w:rsidRPr="00350C28" w:rsidRDefault="004C4AAF" w:rsidP="004C4AAF">
            <w:pPr>
              <w:jc w:val="center"/>
              <w:rPr>
                <w:color w:val="000000"/>
                <w:lang w:val="it-IT"/>
              </w:rPr>
            </w:pPr>
          </w:p>
        </w:tc>
      </w:tr>
    </w:tbl>
    <w:p w14:paraId="372EB7F4" w14:textId="77777777" w:rsidR="004C4AAF" w:rsidRDefault="004C4AAF" w:rsidP="004C4AAF"/>
    <w:p w14:paraId="1653D4EC" w14:textId="77777777" w:rsidR="00A02B55" w:rsidRDefault="00A02B55" w:rsidP="00A02B55">
      <w:pPr>
        <w:pStyle w:val="Titre1repage"/>
      </w:pPr>
      <w:r>
        <w:t>Liste de diffusion externe :</w:t>
      </w: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47"/>
        <w:gridCol w:w="2160"/>
        <w:gridCol w:w="3565"/>
      </w:tblGrid>
      <w:tr w:rsidR="00A02B55" w:rsidRPr="00350C28" w14:paraId="582D3891" w14:textId="77777777" w:rsidTr="0036076B">
        <w:tc>
          <w:tcPr>
            <w:tcW w:w="3347" w:type="dxa"/>
            <w:shd w:val="clear" w:color="auto" w:fill="658AFF"/>
            <w:vAlign w:val="center"/>
          </w:tcPr>
          <w:p w14:paraId="291C2DF0" w14:textId="77777777" w:rsidR="00A02B55" w:rsidRPr="00350C28" w:rsidRDefault="00A02B55" w:rsidP="00A02B55">
            <w:pPr>
              <w:pStyle w:val="Titretableau1repage"/>
            </w:pPr>
            <w:r w:rsidRPr="00350C28">
              <w:t>Nom</w:t>
            </w:r>
          </w:p>
        </w:tc>
        <w:tc>
          <w:tcPr>
            <w:tcW w:w="2160" w:type="dxa"/>
            <w:shd w:val="clear" w:color="auto" w:fill="658AFF"/>
            <w:vAlign w:val="center"/>
          </w:tcPr>
          <w:p w14:paraId="391B1F9D" w14:textId="77777777" w:rsidR="00A02B55" w:rsidRPr="00350C28" w:rsidRDefault="00A02B55" w:rsidP="00A02B55">
            <w:pPr>
              <w:pStyle w:val="Titretableau1repage"/>
            </w:pPr>
            <w:r w:rsidRPr="00350C28">
              <w:t>Organisme</w:t>
            </w:r>
          </w:p>
        </w:tc>
        <w:tc>
          <w:tcPr>
            <w:tcW w:w="3565" w:type="dxa"/>
            <w:shd w:val="clear" w:color="auto" w:fill="658AFF"/>
            <w:vAlign w:val="center"/>
          </w:tcPr>
          <w:p w14:paraId="60989230" w14:textId="77777777" w:rsidR="00A02B55" w:rsidRPr="00350C28" w:rsidRDefault="00A02B55" w:rsidP="00A02B55">
            <w:pPr>
              <w:pStyle w:val="Titretableau1repage"/>
            </w:pPr>
            <w:r w:rsidRPr="00350C28">
              <w:t>Commentaire</w:t>
            </w:r>
          </w:p>
        </w:tc>
      </w:tr>
      <w:tr w:rsidR="00A02B55" w:rsidRPr="00350C28" w14:paraId="66FE7D75" w14:textId="77777777" w:rsidTr="0036076B">
        <w:tc>
          <w:tcPr>
            <w:tcW w:w="3347" w:type="dxa"/>
            <w:vAlign w:val="center"/>
          </w:tcPr>
          <w:p w14:paraId="59DFF98D" w14:textId="77777777" w:rsidR="00A02B55" w:rsidRPr="00350C28" w:rsidRDefault="00A02B55" w:rsidP="00A02B55">
            <w:pPr>
              <w:rPr>
                <w:color w:val="000000"/>
              </w:rPr>
            </w:pPr>
          </w:p>
        </w:tc>
        <w:tc>
          <w:tcPr>
            <w:tcW w:w="2160" w:type="dxa"/>
            <w:vAlign w:val="center"/>
          </w:tcPr>
          <w:p w14:paraId="00757F20" w14:textId="77777777" w:rsidR="00A02B55" w:rsidRPr="00350C28" w:rsidRDefault="00A02B55" w:rsidP="00A02B55">
            <w:pPr>
              <w:jc w:val="center"/>
              <w:rPr>
                <w:color w:val="000000"/>
              </w:rPr>
            </w:pPr>
          </w:p>
        </w:tc>
        <w:tc>
          <w:tcPr>
            <w:tcW w:w="3565" w:type="dxa"/>
            <w:vAlign w:val="center"/>
          </w:tcPr>
          <w:p w14:paraId="369AAD7E" w14:textId="77777777" w:rsidR="00A02B55" w:rsidRPr="00350C28" w:rsidRDefault="00A02B55" w:rsidP="00A02B55">
            <w:pPr>
              <w:jc w:val="center"/>
              <w:rPr>
                <w:color w:val="000000"/>
                <w:lang w:val="it-IT"/>
              </w:rPr>
            </w:pPr>
          </w:p>
        </w:tc>
      </w:tr>
    </w:tbl>
    <w:p w14:paraId="4C1FF022" w14:textId="77777777" w:rsidR="00A02B55" w:rsidRDefault="00A02B55" w:rsidP="00A02B55"/>
    <w:p w14:paraId="004C2125" w14:textId="77777777" w:rsidR="00A02B55" w:rsidRDefault="00A02B55" w:rsidP="00A02B55">
      <w:pPr>
        <w:pStyle w:val="Titre1repage"/>
      </w:pPr>
      <w:r>
        <w:t>Liste des échanges et/ou Modifications :</w:t>
      </w:r>
    </w:p>
    <w:tbl>
      <w:tblPr>
        <w:tblW w:w="9072" w:type="dxa"/>
        <w:tblInd w:w="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297"/>
        <w:gridCol w:w="1171"/>
        <w:gridCol w:w="1081"/>
        <w:gridCol w:w="1081"/>
        <w:gridCol w:w="4442"/>
      </w:tblGrid>
      <w:tr w:rsidR="00A02B55" w:rsidRPr="00350C28" w14:paraId="14395317" w14:textId="77777777" w:rsidTr="0036076B">
        <w:trPr>
          <w:trHeight w:val="231"/>
        </w:trPr>
        <w:tc>
          <w:tcPr>
            <w:tcW w:w="1297" w:type="dxa"/>
            <w:shd w:val="clear" w:color="auto" w:fill="658AFF"/>
            <w:noWrap/>
            <w:vAlign w:val="center"/>
          </w:tcPr>
          <w:p w14:paraId="03A0454A" w14:textId="77777777" w:rsidR="00A02B55" w:rsidRPr="00350C28" w:rsidRDefault="00A02B55" w:rsidP="00A02B55">
            <w:pPr>
              <w:pStyle w:val="Titretableau1repage"/>
            </w:pPr>
            <w:r w:rsidRPr="00350C28">
              <w:t>Nom</w:t>
            </w:r>
          </w:p>
        </w:tc>
        <w:tc>
          <w:tcPr>
            <w:tcW w:w="1171" w:type="dxa"/>
            <w:shd w:val="clear" w:color="auto" w:fill="658AFF"/>
            <w:noWrap/>
            <w:vAlign w:val="center"/>
          </w:tcPr>
          <w:p w14:paraId="368EC7E1" w14:textId="77777777" w:rsidR="00A02B55" w:rsidRPr="00350C28" w:rsidRDefault="00A02B55" w:rsidP="00A02B55">
            <w:pPr>
              <w:pStyle w:val="Titretableau1repage"/>
            </w:pPr>
            <w:r>
              <w:t>D</w:t>
            </w:r>
            <w:r w:rsidRPr="00350C28">
              <w:t>ate</w:t>
            </w:r>
          </w:p>
        </w:tc>
        <w:tc>
          <w:tcPr>
            <w:tcW w:w="1081" w:type="dxa"/>
            <w:shd w:val="clear" w:color="auto" w:fill="658AFF"/>
            <w:noWrap/>
            <w:vAlign w:val="center"/>
          </w:tcPr>
          <w:p w14:paraId="1E96DA18" w14:textId="77777777" w:rsidR="00A02B55" w:rsidRPr="00350C28" w:rsidRDefault="00A02B55" w:rsidP="00A02B55">
            <w:pPr>
              <w:pStyle w:val="Titretableau1repage"/>
            </w:pPr>
            <w:r w:rsidRPr="00350C28">
              <w:t>Tél</w:t>
            </w:r>
          </w:p>
        </w:tc>
        <w:tc>
          <w:tcPr>
            <w:tcW w:w="1081" w:type="dxa"/>
            <w:shd w:val="clear" w:color="auto" w:fill="658AFF"/>
            <w:noWrap/>
            <w:vAlign w:val="center"/>
          </w:tcPr>
          <w:p w14:paraId="1C3985C4" w14:textId="77777777" w:rsidR="00A02B55" w:rsidRPr="00350C28" w:rsidRDefault="00A02B55" w:rsidP="00A02B55">
            <w:pPr>
              <w:pStyle w:val="Titretableau1repage"/>
            </w:pPr>
            <w:r w:rsidRPr="00350C28">
              <w:t>Fax</w:t>
            </w:r>
          </w:p>
        </w:tc>
        <w:tc>
          <w:tcPr>
            <w:tcW w:w="4442" w:type="dxa"/>
            <w:shd w:val="clear" w:color="auto" w:fill="658AFF"/>
            <w:noWrap/>
            <w:vAlign w:val="center"/>
          </w:tcPr>
          <w:p w14:paraId="65CD68C6" w14:textId="77777777" w:rsidR="00A02B55" w:rsidRPr="00350C28" w:rsidRDefault="00A02B55" w:rsidP="00A02B55">
            <w:pPr>
              <w:pStyle w:val="Titretableau1repage"/>
            </w:pPr>
            <w:r w:rsidRPr="00350C28">
              <w:t>Commentaires</w:t>
            </w:r>
          </w:p>
        </w:tc>
      </w:tr>
      <w:tr w:rsidR="00A02B55" w:rsidRPr="00350C28" w14:paraId="28FC6558" w14:textId="77777777" w:rsidTr="0036076B">
        <w:trPr>
          <w:trHeight w:val="231"/>
        </w:trPr>
        <w:tc>
          <w:tcPr>
            <w:tcW w:w="1297" w:type="dxa"/>
            <w:shd w:val="clear" w:color="auto" w:fill="auto"/>
            <w:noWrap/>
            <w:vAlign w:val="center"/>
          </w:tcPr>
          <w:p w14:paraId="7635670E" w14:textId="77777777" w:rsidR="00A02B55" w:rsidRPr="00350C28" w:rsidRDefault="00A02B55" w:rsidP="000F3D8A">
            <w:pPr>
              <w:pStyle w:val="Intrieurtableau"/>
            </w:pPr>
          </w:p>
        </w:tc>
        <w:tc>
          <w:tcPr>
            <w:tcW w:w="1171" w:type="dxa"/>
            <w:shd w:val="clear" w:color="auto" w:fill="auto"/>
            <w:noWrap/>
            <w:vAlign w:val="center"/>
          </w:tcPr>
          <w:p w14:paraId="79BF6BC9" w14:textId="77777777" w:rsidR="00A02B55" w:rsidRPr="0082345B" w:rsidRDefault="00A02B55" w:rsidP="000F3D8A">
            <w:pPr>
              <w:pStyle w:val="Intrieurtableau"/>
            </w:pPr>
          </w:p>
        </w:tc>
        <w:tc>
          <w:tcPr>
            <w:tcW w:w="1081" w:type="dxa"/>
            <w:shd w:val="clear" w:color="auto" w:fill="auto"/>
            <w:noWrap/>
            <w:vAlign w:val="center"/>
          </w:tcPr>
          <w:p w14:paraId="3F96E6D8" w14:textId="77777777" w:rsidR="00A02B55" w:rsidRPr="00350C28" w:rsidRDefault="00A02B55" w:rsidP="000F3D8A">
            <w:pPr>
              <w:pStyle w:val="Intrieurtableau"/>
              <w:rPr>
                <w:sz w:val="16"/>
                <w:szCs w:val="16"/>
              </w:rPr>
            </w:pPr>
          </w:p>
        </w:tc>
        <w:tc>
          <w:tcPr>
            <w:tcW w:w="1081" w:type="dxa"/>
            <w:shd w:val="clear" w:color="auto" w:fill="auto"/>
            <w:noWrap/>
            <w:vAlign w:val="center"/>
          </w:tcPr>
          <w:p w14:paraId="1B22CACE" w14:textId="77777777" w:rsidR="00A02B55" w:rsidRPr="00350C28" w:rsidRDefault="00A02B55" w:rsidP="000F3D8A">
            <w:pPr>
              <w:pStyle w:val="Intrieurtableau"/>
              <w:rPr>
                <w:sz w:val="16"/>
                <w:szCs w:val="16"/>
              </w:rPr>
            </w:pPr>
          </w:p>
        </w:tc>
        <w:tc>
          <w:tcPr>
            <w:tcW w:w="4442" w:type="dxa"/>
            <w:shd w:val="clear" w:color="auto" w:fill="auto"/>
            <w:noWrap/>
            <w:vAlign w:val="center"/>
          </w:tcPr>
          <w:p w14:paraId="20CB0E9D" w14:textId="77777777" w:rsidR="00A02B55" w:rsidRPr="00350C28" w:rsidRDefault="00A02B55" w:rsidP="000F3D8A">
            <w:pPr>
              <w:pStyle w:val="Intrieurtableau"/>
            </w:pPr>
          </w:p>
        </w:tc>
      </w:tr>
      <w:tr w:rsidR="00A02B55" w:rsidRPr="00350C28" w14:paraId="11C5502F" w14:textId="77777777" w:rsidTr="0036076B">
        <w:trPr>
          <w:trHeight w:val="231"/>
        </w:trPr>
        <w:tc>
          <w:tcPr>
            <w:tcW w:w="1297" w:type="dxa"/>
            <w:shd w:val="clear" w:color="auto" w:fill="auto"/>
            <w:noWrap/>
            <w:vAlign w:val="center"/>
          </w:tcPr>
          <w:p w14:paraId="75C89F4E" w14:textId="77777777" w:rsidR="00A02B55" w:rsidRPr="00350C28" w:rsidRDefault="00A02B55" w:rsidP="000F3D8A">
            <w:pPr>
              <w:pStyle w:val="Intrieurtableau"/>
            </w:pPr>
          </w:p>
        </w:tc>
        <w:tc>
          <w:tcPr>
            <w:tcW w:w="1171" w:type="dxa"/>
            <w:shd w:val="clear" w:color="auto" w:fill="auto"/>
            <w:noWrap/>
            <w:vAlign w:val="center"/>
          </w:tcPr>
          <w:p w14:paraId="2C947856" w14:textId="77777777" w:rsidR="00A02B55" w:rsidRPr="00350C28" w:rsidRDefault="00A02B55" w:rsidP="000F3D8A">
            <w:pPr>
              <w:pStyle w:val="Intrieurtableau"/>
              <w:rPr>
                <w:sz w:val="24"/>
                <w:szCs w:val="24"/>
              </w:rPr>
            </w:pPr>
          </w:p>
        </w:tc>
        <w:tc>
          <w:tcPr>
            <w:tcW w:w="1081" w:type="dxa"/>
            <w:shd w:val="clear" w:color="auto" w:fill="auto"/>
            <w:noWrap/>
            <w:vAlign w:val="center"/>
          </w:tcPr>
          <w:p w14:paraId="56D93E9A" w14:textId="77777777" w:rsidR="00A02B55" w:rsidRPr="00350C28" w:rsidRDefault="00A02B55" w:rsidP="000F3D8A">
            <w:pPr>
              <w:pStyle w:val="Intrieurtableau"/>
              <w:rPr>
                <w:sz w:val="16"/>
                <w:szCs w:val="16"/>
              </w:rPr>
            </w:pPr>
          </w:p>
        </w:tc>
        <w:tc>
          <w:tcPr>
            <w:tcW w:w="1081" w:type="dxa"/>
            <w:shd w:val="clear" w:color="auto" w:fill="auto"/>
            <w:noWrap/>
            <w:vAlign w:val="center"/>
          </w:tcPr>
          <w:p w14:paraId="67437F19" w14:textId="77777777" w:rsidR="00A02B55" w:rsidRPr="00350C28" w:rsidRDefault="00A02B55" w:rsidP="000F3D8A">
            <w:pPr>
              <w:pStyle w:val="Intrieurtableau"/>
              <w:rPr>
                <w:sz w:val="16"/>
                <w:szCs w:val="16"/>
              </w:rPr>
            </w:pPr>
          </w:p>
        </w:tc>
        <w:tc>
          <w:tcPr>
            <w:tcW w:w="4442" w:type="dxa"/>
            <w:shd w:val="clear" w:color="auto" w:fill="auto"/>
            <w:noWrap/>
            <w:vAlign w:val="center"/>
          </w:tcPr>
          <w:p w14:paraId="236FC42A" w14:textId="77777777" w:rsidR="00A02B55" w:rsidRPr="00350C28" w:rsidRDefault="00A02B55" w:rsidP="000F3D8A">
            <w:pPr>
              <w:pStyle w:val="Intrieurtableau"/>
            </w:pPr>
          </w:p>
        </w:tc>
      </w:tr>
    </w:tbl>
    <w:p w14:paraId="59A1D524" w14:textId="77777777" w:rsidR="00A02B55" w:rsidRDefault="00A02B55" w:rsidP="00A02B55"/>
    <w:p w14:paraId="307ABD84" w14:textId="77777777" w:rsidR="009D72C5" w:rsidRPr="00CE4C5D" w:rsidRDefault="00A02B55" w:rsidP="009D72C5">
      <w:pPr>
        <w:pStyle w:val="Corpsdetexte"/>
        <w:numPr>
          <w:ilvl w:val="0"/>
          <w:numId w:val="21"/>
        </w:numPr>
        <w:tabs>
          <w:tab w:val="clear" w:pos="927"/>
          <w:tab w:val="num" w:pos="360"/>
        </w:tabs>
        <w:spacing w:after="240"/>
        <w:ind w:left="0" w:firstLine="0"/>
        <w:rPr>
          <w:b/>
          <w:sz w:val="24"/>
          <w:szCs w:val="24"/>
          <w:u w:val="single"/>
        </w:rPr>
      </w:pPr>
      <w:r>
        <w:br w:type="page"/>
      </w:r>
      <w:r w:rsidR="009D72C5" w:rsidRPr="00CE4C5D">
        <w:rPr>
          <w:b/>
          <w:sz w:val="24"/>
          <w:szCs w:val="24"/>
          <w:u w:val="single"/>
        </w:rPr>
        <w:lastRenderedPageBreak/>
        <w:t>Résumé</w:t>
      </w:r>
    </w:p>
    <w:p w14:paraId="6FC538F5" w14:textId="77777777" w:rsidR="009D72C5" w:rsidRPr="009D72C5" w:rsidRDefault="009D72C5" w:rsidP="009D72C5">
      <w:pPr>
        <w:spacing w:after="120"/>
        <w:rPr>
          <w:i/>
          <w:sz w:val="22"/>
          <w:szCs w:val="22"/>
        </w:rPr>
      </w:pPr>
      <w:r w:rsidRPr="009D72C5">
        <w:rPr>
          <w:sz w:val="22"/>
          <w:szCs w:val="22"/>
        </w:rPr>
        <w:t xml:space="preserve">L’article 20 de l’arrêté du 13 juillet 2000 précise dans son premier alinéa : </w:t>
      </w:r>
      <w:r w:rsidRPr="009D72C5">
        <w:rPr>
          <w:i/>
          <w:sz w:val="22"/>
          <w:szCs w:val="22"/>
        </w:rPr>
        <w:t>"l’opérateur met en œuvre des dispositions techniques de surveillance (notamment recherche systématique de fuite, à pied ou avec un véhicule de surveillance de réseau) et de maintenance du réseau, selon des procédures documentées, préétablies et systématiques".</w:t>
      </w:r>
    </w:p>
    <w:p w14:paraId="7C26FE32" w14:textId="77777777" w:rsidR="009D72C5" w:rsidRPr="009D72C5" w:rsidRDefault="009D72C5" w:rsidP="009D72C5">
      <w:pPr>
        <w:rPr>
          <w:sz w:val="22"/>
          <w:szCs w:val="22"/>
        </w:rPr>
      </w:pPr>
      <w:r w:rsidRPr="009D72C5">
        <w:rPr>
          <w:sz w:val="22"/>
          <w:szCs w:val="22"/>
        </w:rPr>
        <w:t>Le cahier des charges RSDG 14 "Surveillance des réseaux de distribution de gaz combustibles" définit les dispositions principales que l’opérateur de réseau doit respecter pour se conformer aux exigences de l’article 20 précité.</w:t>
      </w:r>
    </w:p>
    <w:p w14:paraId="7EF2B347" w14:textId="77777777" w:rsidR="009D72C5" w:rsidRPr="009D72C5" w:rsidRDefault="009D72C5" w:rsidP="009D72C5">
      <w:pPr>
        <w:rPr>
          <w:sz w:val="22"/>
          <w:szCs w:val="22"/>
        </w:rPr>
      </w:pPr>
    </w:p>
    <w:p w14:paraId="3FD4B962" w14:textId="77777777" w:rsidR="009D72C5" w:rsidRPr="00CE4C5D" w:rsidRDefault="009D72C5" w:rsidP="009D72C5">
      <w:pPr>
        <w:pStyle w:val="Corpsdetexte"/>
        <w:numPr>
          <w:ilvl w:val="0"/>
          <w:numId w:val="21"/>
        </w:numPr>
        <w:tabs>
          <w:tab w:val="clear" w:pos="927"/>
          <w:tab w:val="num" w:pos="360"/>
        </w:tabs>
        <w:spacing w:after="240"/>
        <w:ind w:left="0" w:firstLine="0"/>
        <w:rPr>
          <w:b/>
          <w:sz w:val="24"/>
          <w:szCs w:val="24"/>
          <w:u w:val="single"/>
        </w:rPr>
      </w:pPr>
      <w:r>
        <w:rPr>
          <w:b/>
          <w:sz w:val="24"/>
          <w:szCs w:val="24"/>
          <w:u w:val="single"/>
        </w:rPr>
        <w:t>Procédure</w:t>
      </w:r>
    </w:p>
    <w:p w14:paraId="5ED8B18D" w14:textId="77777777" w:rsidR="00474B1F" w:rsidRPr="00474B1F" w:rsidRDefault="00474B1F" w:rsidP="009D72C5">
      <w:pPr>
        <w:spacing w:after="120"/>
        <w:rPr>
          <w:sz w:val="22"/>
          <w:szCs w:val="22"/>
        </w:rPr>
      </w:pPr>
      <w:r w:rsidRPr="00474B1F">
        <w:rPr>
          <w:sz w:val="22"/>
          <w:szCs w:val="22"/>
        </w:rPr>
        <w:t>- Gaz Naturel :</w:t>
      </w:r>
    </w:p>
    <w:p w14:paraId="3A205CF8" w14:textId="77777777" w:rsidR="007D10B8" w:rsidRPr="00474B1F" w:rsidRDefault="007D10B8" w:rsidP="00474B1F">
      <w:pPr>
        <w:spacing w:after="120"/>
        <w:ind w:left="567"/>
        <w:rPr>
          <w:sz w:val="22"/>
          <w:szCs w:val="22"/>
        </w:rPr>
      </w:pPr>
      <w:r w:rsidRPr="00474B1F">
        <w:rPr>
          <w:sz w:val="22"/>
          <w:szCs w:val="22"/>
        </w:rPr>
        <w:t>La recherche systématique de fuites pour les réseaux gaz naturel se fera à l’aide d’un véhicule de surveillances de réseaux de gaz (VSR</w:t>
      </w:r>
      <w:r w:rsidR="00474B1F" w:rsidRPr="00474B1F">
        <w:rPr>
          <w:sz w:val="22"/>
          <w:szCs w:val="22"/>
        </w:rPr>
        <w:t>)</w:t>
      </w:r>
      <w:r w:rsidRPr="00474B1F">
        <w:rPr>
          <w:sz w:val="22"/>
          <w:szCs w:val="22"/>
        </w:rPr>
        <w:t>.</w:t>
      </w:r>
      <w:r w:rsidR="00474B1F" w:rsidRPr="00474B1F">
        <w:rPr>
          <w:sz w:val="22"/>
          <w:szCs w:val="22"/>
        </w:rPr>
        <w:t xml:space="preserve"> Le véhicule sera équipé afin de permettre la détection, l’analyse immédiate et la traçabilité de l’opération. Lors de la recherche de fuites</w:t>
      </w:r>
      <w:r w:rsidRPr="00474B1F">
        <w:rPr>
          <w:sz w:val="22"/>
          <w:szCs w:val="22"/>
        </w:rPr>
        <w:t>, le personnel de la société du VSR sera obligatoirement accompagné d’un agent de la SICAE.</w:t>
      </w:r>
      <w:r w:rsidR="00474B1F" w:rsidRPr="00474B1F">
        <w:rPr>
          <w:sz w:val="22"/>
          <w:szCs w:val="22"/>
        </w:rPr>
        <w:t xml:space="preserve"> La société </w:t>
      </w:r>
      <w:r w:rsidR="0036076B">
        <w:rPr>
          <w:sz w:val="22"/>
          <w:szCs w:val="22"/>
        </w:rPr>
        <w:t>du VSR</w:t>
      </w:r>
      <w:r w:rsidR="00474B1F" w:rsidRPr="00474B1F">
        <w:rPr>
          <w:sz w:val="22"/>
          <w:szCs w:val="22"/>
        </w:rPr>
        <w:t xml:space="preserve"> transmet</w:t>
      </w:r>
      <w:r w:rsidR="00D163E3">
        <w:rPr>
          <w:sz w:val="22"/>
          <w:szCs w:val="22"/>
        </w:rPr>
        <w:t>tra</w:t>
      </w:r>
      <w:r w:rsidR="00474B1F" w:rsidRPr="00474B1F">
        <w:rPr>
          <w:sz w:val="22"/>
          <w:szCs w:val="22"/>
        </w:rPr>
        <w:t xml:space="preserve"> le rapport complet de la visite dans un délai maximum d’une semaine après la prestation. Toutefois, en cas de détection de fuite, l’information est donnée immédiatement à l’agent SICAE qui rend compte au chef d’exploitation gaz pour intervention.</w:t>
      </w:r>
    </w:p>
    <w:p w14:paraId="069B5B68" w14:textId="77777777" w:rsidR="00474B1F" w:rsidRPr="00474B1F" w:rsidRDefault="00474B1F" w:rsidP="009D72C5">
      <w:pPr>
        <w:spacing w:after="120"/>
        <w:rPr>
          <w:sz w:val="22"/>
          <w:szCs w:val="22"/>
        </w:rPr>
      </w:pPr>
      <w:r w:rsidRPr="00474B1F">
        <w:rPr>
          <w:sz w:val="22"/>
          <w:szCs w:val="22"/>
        </w:rPr>
        <w:t>- Gaz Propane :</w:t>
      </w:r>
    </w:p>
    <w:p w14:paraId="110E58EF" w14:textId="77777777" w:rsidR="009D72C5" w:rsidRPr="009D72C5" w:rsidRDefault="007D10B8" w:rsidP="00474B1F">
      <w:pPr>
        <w:spacing w:after="120"/>
        <w:ind w:left="567"/>
        <w:rPr>
          <w:sz w:val="22"/>
          <w:szCs w:val="22"/>
        </w:rPr>
      </w:pPr>
      <w:r w:rsidRPr="00474B1F">
        <w:rPr>
          <w:sz w:val="22"/>
          <w:szCs w:val="22"/>
        </w:rPr>
        <w:t xml:space="preserve">La recherche systématique de fuites pour les réseaux propane se fera à pied par </w:t>
      </w:r>
      <w:r w:rsidR="009D72C5" w:rsidRPr="00474B1F">
        <w:rPr>
          <w:sz w:val="22"/>
          <w:szCs w:val="22"/>
        </w:rPr>
        <w:t>un agent dûment formé</w:t>
      </w:r>
      <w:del w:id="15" w:author="Etienne ROUILLARD" w:date="2020-11-30T09:44:00Z">
        <w:r w:rsidR="009D72C5" w:rsidRPr="00474B1F" w:rsidDel="00731DD8">
          <w:rPr>
            <w:sz w:val="22"/>
            <w:szCs w:val="22"/>
          </w:rPr>
          <w:delText xml:space="preserve"> et ayant la reconnaissance locale de compétence "Recherche systématique de fuites à pied"</w:delText>
        </w:r>
      </w:del>
      <w:r w:rsidR="009D72C5" w:rsidRPr="00474B1F">
        <w:rPr>
          <w:sz w:val="22"/>
          <w:szCs w:val="22"/>
        </w:rPr>
        <w:t>.</w:t>
      </w:r>
      <w:r w:rsidRPr="00474B1F">
        <w:rPr>
          <w:sz w:val="22"/>
          <w:szCs w:val="22"/>
        </w:rPr>
        <w:t xml:space="preserve"> Elle</w:t>
      </w:r>
      <w:r w:rsidR="009D72C5" w:rsidRPr="00474B1F">
        <w:rPr>
          <w:sz w:val="22"/>
          <w:szCs w:val="22"/>
        </w:rPr>
        <w:t xml:space="preserve"> s’effectue sous la responsabilité </w:t>
      </w:r>
      <w:r w:rsidR="00474B1F" w:rsidRPr="00474B1F">
        <w:rPr>
          <w:sz w:val="22"/>
          <w:szCs w:val="22"/>
        </w:rPr>
        <w:t xml:space="preserve">du responsable technique de l’activité gaz. </w:t>
      </w:r>
      <w:r w:rsidR="009D72C5" w:rsidRPr="00474B1F">
        <w:rPr>
          <w:sz w:val="22"/>
          <w:szCs w:val="22"/>
        </w:rPr>
        <w:t xml:space="preserve">Afin de mener à bien cette mission, l’agent devra être en possession des </w:t>
      </w:r>
      <w:r w:rsidR="00D36AB1" w:rsidRPr="00474B1F">
        <w:rPr>
          <w:sz w:val="22"/>
          <w:szCs w:val="22"/>
        </w:rPr>
        <w:t>plans RAT et des schémas de section</w:t>
      </w:r>
      <w:r w:rsidR="009D72C5" w:rsidRPr="00474B1F">
        <w:rPr>
          <w:sz w:val="22"/>
          <w:szCs w:val="22"/>
        </w:rPr>
        <w:t>.</w:t>
      </w:r>
      <w:r w:rsidRPr="00474B1F">
        <w:rPr>
          <w:sz w:val="22"/>
          <w:szCs w:val="22"/>
        </w:rPr>
        <w:t xml:space="preserve"> </w:t>
      </w:r>
      <w:r w:rsidR="009D72C5" w:rsidRPr="00474B1F">
        <w:rPr>
          <w:sz w:val="22"/>
          <w:szCs w:val="22"/>
        </w:rPr>
        <w:t>L’agent sera tenu d’établir un rapport de visite</w:t>
      </w:r>
      <w:ins w:id="16" w:author="Etienne ROUILLARD" w:date="2020-11-30T09:45:00Z">
        <w:r w:rsidR="00731DD8">
          <w:rPr>
            <w:sz w:val="22"/>
            <w:szCs w:val="22"/>
          </w:rPr>
          <w:t> : Formulaire n°</w:t>
        </w:r>
      </w:ins>
      <w:ins w:id="17" w:author="Etienne ROUILLARD" w:date="2020-11-30T15:21:00Z">
        <w:r w:rsidR="00B769A5">
          <w:rPr>
            <w:sz w:val="22"/>
            <w:szCs w:val="22"/>
          </w:rPr>
          <w:t xml:space="preserve"> </w:t>
        </w:r>
      </w:ins>
      <w:ins w:id="18" w:author="Etienne ROUILLARD" w:date="2020-11-30T09:47:00Z">
        <w:r w:rsidR="00731DD8">
          <w:rPr>
            <w:sz w:val="22"/>
            <w:szCs w:val="22"/>
          </w:rPr>
          <w:t>F_GAZ</w:t>
        </w:r>
      </w:ins>
      <w:ins w:id="19" w:author="Etienne ROUILLARD" w:date="2020-11-30T09:54:00Z">
        <w:r w:rsidR="005F3592">
          <w:rPr>
            <w:sz w:val="22"/>
            <w:szCs w:val="22"/>
          </w:rPr>
          <w:t>_001</w:t>
        </w:r>
      </w:ins>
      <w:del w:id="20" w:author="Etienne ROUILLARD" w:date="2020-11-30T09:45:00Z">
        <w:r w:rsidR="009D72C5" w:rsidRPr="00474B1F" w:rsidDel="00731DD8">
          <w:rPr>
            <w:sz w:val="22"/>
            <w:szCs w:val="22"/>
          </w:rPr>
          <w:delText xml:space="preserve"> suivant le modèle joint à la présente procédure</w:delText>
        </w:r>
      </w:del>
      <w:r w:rsidR="009D72C5" w:rsidRPr="00474B1F">
        <w:rPr>
          <w:sz w:val="22"/>
          <w:szCs w:val="22"/>
        </w:rPr>
        <w:t>.</w:t>
      </w:r>
      <w:r w:rsidR="00474B1F" w:rsidRPr="00474B1F">
        <w:rPr>
          <w:sz w:val="22"/>
          <w:szCs w:val="22"/>
        </w:rPr>
        <w:t xml:space="preserve"> </w:t>
      </w:r>
      <w:r w:rsidR="009D72C5" w:rsidRPr="00474B1F">
        <w:rPr>
          <w:sz w:val="22"/>
          <w:szCs w:val="22"/>
        </w:rPr>
        <w:t xml:space="preserve">L’agent rendra compte au </w:t>
      </w:r>
      <w:r w:rsidR="00474B1F" w:rsidRPr="00474B1F">
        <w:rPr>
          <w:sz w:val="22"/>
          <w:szCs w:val="22"/>
        </w:rPr>
        <w:t>responsable technique de l’activité gaz</w:t>
      </w:r>
      <w:r w:rsidR="009D72C5" w:rsidRPr="00474B1F">
        <w:rPr>
          <w:sz w:val="22"/>
          <w:szCs w:val="22"/>
        </w:rPr>
        <w:t xml:space="preserve"> qui aura la responsabilité de l’organisation et du suivi des réparations en cas de fuites détectées.</w:t>
      </w:r>
    </w:p>
    <w:p w14:paraId="6E768C7B" w14:textId="77777777" w:rsidR="009D72C5" w:rsidRPr="009D72C5" w:rsidRDefault="009D72C5" w:rsidP="009D72C5">
      <w:pPr>
        <w:spacing w:after="120"/>
        <w:rPr>
          <w:sz w:val="22"/>
          <w:szCs w:val="22"/>
        </w:rPr>
      </w:pPr>
      <w:r w:rsidRPr="009D72C5">
        <w:rPr>
          <w:sz w:val="22"/>
          <w:szCs w:val="22"/>
        </w:rPr>
        <w:t>Le</w:t>
      </w:r>
      <w:r w:rsidR="00474B1F">
        <w:rPr>
          <w:sz w:val="22"/>
          <w:szCs w:val="22"/>
        </w:rPr>
        <w:t>s</w:t>
      </w:r>
      <w:r w:rsidRPr="009D72C5">
        <w:rPr>
          <w:sz w:val="22"/>
          <w:szCs w:val="22"/>
        </w:rPr>
        <w:t xml:space="preserve"> rapport</w:t>
      </w:r>
      <w:r w:rsidR="00474B1F">
        <w:rPr>
          <w:sz w:val="22"/>
          <w:szCs w:val="22"/>
        </w:rPr>
        <w:t>s</w:t>
      </w:r>
      <w:r w:rsidRPr="009D72C5">
        <w:rPr>
          <w:sz w:val="22"/>
          <w:szCs w:val="22"/>
        </w:rPr>
        <w:t xml:space="preserve"> de visite</w:t>
      </w:r>
      <w:r w:rsidR="00474B1F">
        <w:rPr>
          <w:sz w:val="22"/>
          <w:szCs w:val="22"/>
        </w:rPr>
        <w:t>s</w:t>
      </w:r>
      <w:r w:rsidRPr="009D72C5">
        <w:rPr>
          <w:sz w:val="22"/>
          <w:szCs w:val="22"/>
        </w:rPr>
        <w:t xml:space="preserve"> et des actions menées </w:t>
      </w:r>
      <w:r w:rsidR="0036076B">
        <w:rPr>
          <w:sz w:val="22"/>
          <w:szCs w:val="22"/>
        </w:rPr>
        <w:t>sont</w:t>
      </w:r>
      <w:r w:rsidRPr="009D72C5">
        <w:rPr>
          <w:sz w:val="22"/>
          <w:szCs w:val="22"/>
        </w:rPr>
        <w:t xml:space="preserve"> ensuite </w:t>
      </w:r>
      <w:r w:rsidR="00D163E3">
        <w:rPr>
          <w:sz w:val="22"/>
          <w:szCs w:val="22"/>
        </w:rPr>
        <w:t>archivées</w:t>
      </w:r>
      <w:r w:rsidR="00DC1C34">
        <w:rPr>
          <w:sz w:val="22"/>
          <w:szCs w:val="22"/>
        </w:rPr>
        <w:t xml:space="preserve"> sur T\ActivitéGaz\Plan de maintenance réseau en gaz\Recherches systématique de fuites et également dans le classeur Plan de maintenance des réseaux gaz,</w:t>
      </w:r>
      <w:r w:rsidRPr="009D72C5">
        <w:rPr>
          <w:sz w:val="22"/>
          <w:szCs w:val="22"/>
        </w:rPr>
        <w:t xml:space="preserve"> disponible dans le bureau du </w:t>
      </w:r>
      <w:r w:rsidR="00474B1F" w:rsidRPr="00474B1F">
        <w:rPr>
          <w:sz w:val="22"/>
          <w:szCs w:val="22"/>
        </w:rPr>
        <w:t>responsa</w:t>
      </w:r>
      <w:r w:rsidR="00474B1F">
        <w:rPr>
          <w:sz w:val="22"/>
          <w:szCs w:val="22"/>
        </w:rPr>
        <w:t xml:space="preserve">ble technique de l’activité </w:t>
      </w:r>
      <w:r w:rsidR="00474B1F" w:rsidRPr="00474B1F">
        <w:rPr>
          <w:sz w:val="22"/>
          <w:szCs w:val="22"/>
        </w:rPr>
        <w:t>gaz</w:t>
      </w:r>
      <w:r w:rsidRPr="00474B1F">
        <w:rPr>
          <w:sz w:val="22"/>
          <w:szCs w:val="22"/>
        </w:rPr>
        <w:t>.</w:t>
      </w:r>
    </w:p>
    <w:p w14:paraId="54F84BB6" w14:textId="77777777" w:rsidR="009D72C5" w:rsidRPr="009D72C5" w:rsidRDefault="009D72C5" w:rsidP="009D72C5">
      <w:pPr>
        <w:spacing w:after="120"/>
        <w:rPr>
          <w:sz w:val="22"/>
          <w:szCs w:val="22"/>
        </w:rPr>
      </w:pPr>
      <w:r w:rsidRPr="009D72C5">
        <w:rPr>
          <w:sz w:val="22"/>
          <w:szCs w:val="22"/>
        </w:rPr>
        <w:t>Conformément au cahier des charges RSDG 1 "Règles techniques et essais des canalisations de distribution de gaz", la SICAE procédera au plus tard 1 an après la mise en service d’ouvrages neufs à une recherche systématique de fuites suivant les modalités définies supra.</w:t>
      </w:r>
    </w:p>
    <w:p w14:paraId="547D56DD" w14:textId="77777777" w:rsidR="009D72C5" w:rsidRPr="009D72C5" w:rsidRDefault="009D72C5" w:rsidP="009D72C5">
      <w:pPr>
        <w:rPr>
          <w:sz w:val="22"/>
          <w:szCs w:val="22"/>
        </w:rPr>
      </w:pPr>
      <w:r w:rsidRPr="009D72C5">
        <w:rPr>
          <w:sz w:val="22"/>
          <w:szCs w:val="22"/>
        </w:rPr>
        <w:t xml:space="preserve">Ensuite, la SICAE procédera </w:t>
      </w:r>
      <w:r w:rsidR="007D10B8" w:rsidRPr="00474B1F">
        <w:rPr>
          <w:sz w:val="22"/>
          <w:szCs w:val="22"/>
        </w:rPr>
        <w:t>tous les 4 ans</w:t>
      </w:r>
      <w:r w:rsidRPr="009D72C5">
        <w:rPr>
          <w:sz w:val="22"/>
          <w:szCs w:val="22"/>
        </w:rPr>
        <w:t xml:space="preserve"> à une recherche systématique de fuites.</w:t>
      </w:r>
    </w:p>
    <w:p w14:paraId="677A3CA4" w14:textId="77777777" w:rsidR="009C3962" w:rsidRDefault="009C3962">
      <w:pPr>
        <w:widowControl/>
        <w:spacing w:before="0" w:after="0"/>
        <w:jc w:val="left"/>
        <w:rPr>
          <w:ins w:id="21" w:author="Etienne ROUILLARD" w:date="2020-12-21T14:00:00Z"/>
          <w:sz w:val="22"/>
          <w:szCs w:val="22"/>
        </w:rPr>
      </w:pPr>
      <w:ins w:id="22" w:author="Etienne ROUILLARD" w:date="2020-12-21T14:00:00Z">
        <w:r>
          <w:rPr>
            <w:szCs w:val="22"/>
          </w:rPr>
          <w:br w:type="page"/>
        </w:r>
      </w:ins>
    </w:p>
    <w:p w14:paraId="5775500B" w14:textId="77777777" w:rsidR="007513F8" w:rsidDel="009C3962" w:rsidRDefault="007513F8" w:rsidP="009D72C5">
      <w:pPr>
        <w:pStyle w:val="Corpsdetexte"/>
        <w:ind w:firstLine="0"/>
        <w:rPr>
          <w:del w:id="23" w:author="Etienne ROUILLARD" w:date="2020-12-21T14:00:00Z"/>
          <w:szCs w:val="22"/>
        </w:rPr>
      </w:pPr>
    </w:p>
    <w:p w14:paraId="4A8CA87C" w14:textId="77777777" w:rsidR="00B769A5" w:rsidRDefault="00B769A5" w:rsidP="00B769A5">
      <w:pPr>
        <w:pStyle w:val="Corpsdetexte"/>
        <w:numPr>
          <w:ilvl w:val="0"/>
          <w:numId w:val="21"/>
        </w:numPr>
        <w:tabs>
          <w:tab w:val="clear" w:pos="927"/>
          <w:tab w:val="num" w:pos="360"/>
        </w:tabs>
        <w:spacing w:after="240"/>
        <w:ind w:left="0" w:firstLine="0"/>
        <w:rPr>
          <w:ins w:id="24" w:author="Etienne ROUILLARD" w:date="2020-11-30T15:18:00Z"/>
          <w:b/>
          <w:sz w:val="24"/>
          <w:szCs w:val="24"/>
          <w:u w:val="single"/>
        </w:rPr>
      </w:pPr>
      <w:ins w:id="25" w:author="Etienne ROUILLARD" w:date="2020-11-30T15:17:00Z">
        <w:r>
          <w:rPr>
            <w:b/>
            <w:sz w:val="24"/>
            <w:szCs w:val="24"/>
            <w:u w:val="single"/>
          </w:rPr>
          <w:t xml:space="preserve">Presciption à respecter lors </w:t>
        </w:r>
      </w:ins>
      <w:ins w:id="26" w:author="Etienne ROUILLARD" w:date="2020-11-30T15:18:00Z">
        <w:r>
          <w:rPr>
            <w:b/>
            <w:sz w:val="24"/>
            <w:szCs w:val="24"/>
            <w:u w:val="single"/>
          </w:rPr>
          <w:t>de la recherche de fuites sur réseau gaz</w:t>
        </w:r>
      </w:ins>
    </w:p>
    <w:p w14:paraId="11288BDE" w14:textId="77777777" w:rsidR="00F842DE" w:rsidRDefault="00F842DE" w:rsidP="00313889">
      <w:pPr>
        <w:pStyle w:val="Corpsdetexte"/>
        <w:rPr>
          <w:ins w:id="27" w:author="Etienne ROUILLARD" w:date="2020-12-21T09:42:00Z"/>
          <w:szCs w:val="22"/>
        </w:rPr>
      </w:pPr>
    </w:p>
    <w:p w14:paraId="5B8A8FED" w14:textId="77777777" w:rsidR="00F842DE" w:rsidRPr="00F842DE" w:rsidRDefault="00F842DE">
      <w:pPr>
        <w:pStyle w:val="Corpsdetexte"/>
        <w:numPr>
          <w:ilvl w:val="0"/>
          <w:numId w:val="26"/>
        </w:numPr>
        <w:rPr>
          <w:ins w:id="28" w:author="Etienne ROUILLARD" w:date="2020-12-21T09:42:00Z"/>
          <w:szCs w:val="22"/>
        </w:rPr>
        <w:pPrChange w:id="29" w:author="Etienne ROUILLARD" w:date="2020-12-21T13:58:00Z">
          <w:pPr>
            <w:pStyle w:val="Corpsdetexte"/>
          </w:pPr>
        </w:pPrChange>
      </w:pPr>
      <w:ins w:id="30" w:author="Etienne ROUILLARD" w:date="2020-12-21T09:42:00Z">
        <w:r w:rsidRPr="00F842DE">
          <w:rPr>
            <w:szCs w:val="22"/>
          </w:rPr>
          <w:t>RSF VSR</w:t>
        </w:r>
      </w:ins>
    </w:p>
    <w:p w14:paraId="6DC04D7D" w14:textId="77777777" w:rsidR="00F842DE" w:rsidRDefault="00F842DE" w:rsidP="00F842DE">
      <w:pPr>
        <w:pStyle w:val="Corpsdetexte"/>
        <w:rPr>
          <w:ins w:id="31" w:author="Etienne ROUILLARD" w:date="2020-12-21T09:43:00Z"/>
          <w:szCs w:val="22"/>
        </w:rPr>
      </w:pPr>
      <w:ins w:id="32" w:author="Etienne ROUILLARD" w:date="2020-12-21T09:42:00Z">
        <w:r w:rsidRPr="00F842DE">
          <w:rPr>
            <w:szCs w:val="22"/>
          </w:rPr>
          <w:t>Mesure &lt; 5 ppm : Enclanchement de RSF à pied</w:t>
        </w:r>
      </w:ins>
    </w:p>
    <w:p w14:paraId="05699ED0" w14:textId="77777777" w:rsidR="00F842DE" w:rsidRDefault="00F842DE" w:rsidP="00F842DE">
      <w:pPr>
        <w:pStyle w:val="Corpsdetexte"/>
        <w:rPr>
          <w:ins w:id="33" w:author="Etienne ROUILLARD" w:date="2020-12-21T09:43:00Z"/>
          <w:szCs w:val="22"/>
        </w:rPr>
      </w:pPr>
    </w:p>
    <w:p w14:paraId="3FFE4257" w14:textId="77777777" w:rsidR="00E968B6" w:rsidRDefault="00F842DE">
      <w:pPr>
        <w:pStyle w:val="Corpsdetexte"/>
        <w:numPr>
          <w:ilvl w:val="0"/>
          <w:numId w:val="26"/>
        </w:numPr>
        <w:rPr>
          <w:ins w:id="34" w:author="Etienne ROUILLARD" w:date="2020-12-21T13:57:00Z"/>
          <w:szCs w:val="22"/>
        </w:rPr>
        <w:pPrChange w:id="35" w:author="Etienne ROUILLARD" w:date="2020-12-21T14:00:00Z">
          <w:pPr>
            <w:pStyle w:val="Corpsdetexte"/>
          </w:pPr>
        </w:pPrChange>
      </w:pPr>
      <w:ins w:id="36" w:author="Etienne ROUILLARD" w:date="2020-12-21T09:43:00Z">
        <w:r>
          <w:rPr>
            <w:szCs w:val="22"/>
          </w:rPr>
          <w:t>RSF à pied</w:t>
        </w:r>
      </w:ins>
      <w:ins w:id="37" w:author="Etienne ROUILLARD" w:date="2020-12-21T13:57:00Z">
        <w:r w:rsidR="00E968B6">
          <w:rPr>
            <w:szCs w:val="22"/>
          </w:rPr>
          <w:t xml:space="preserve"> </w:t>
        </w:r>
      </w:ins>
    </w:p>
    <w:p w14:paraId="1843E6F7" w14:textId="2FBAA373" w:rsidR="00313889" w:rsidRPr="00313889" w:rsidDel="00F271D0" w:rsidRDefault="00313889" w:rsidP="00F842DE">
      <w:pPr>
        <w:pStyle w:val="Corpsdetexte"/>
        <w:rPr>
          <w:ins w:id="38" w:author="Etienne ROUILLARD" w:date="2020-11-30T15:13:00Z"/>
          <w:del w:id="39" w:author="Etienne ROUILLARD [2]" w:date="2025-04-04T09:16:00Z"/>
          <w:szCs w:val="22"/>
        </w:rPr>
      </w:pPr>
      <w:ins w:id="40" w:author="Etienne ROUILLARD" w:date="2020-11-30T15:13:00Z">
        <w:del w:id="41" w:author="Etienne ROUILLARD [2]" w:date="2025-04-04T09:16:00Z">
          <w:r w:rsidRPr="00313889" w:rsidDel="00F271D0">
            <w:rPr>
              <w:szCs w:val="22"/>
            </w:rPr>
            <w:delText>Mesure &lt; 5% LIE : aucune action</w:delText>
          </w:r>
        </w:del>
      </w:ins>
    </w:p>
    <w:p w14:paraId="00003FAA" w14:textId="4BDD88E8" w:rsidR="00313889" w:rsidRPr="00313889" w:rsidDel="00F271D0" w:rsidRDefault="00313889" w:rsidP="00313889">
      <w:pPr>
        <w:pStyle w:val="Corpsdetexte"/>
        <w:rPr>
          <w:ins w:id="42" w:author="Etienne ROUILLARD" w:date="2020-11-30T15:13:00Z"/>
          <w:del w:id="43" w:author="Etienne ROUILLARD [2]" w:date="2025-04-04T09:16:00Z"/>
          <w:szCs w:val="22"/>
        </w:rPr>
      </w:pPr>
      <w:ins w:id="44" w:author="Etienne ROUILLARD" w:date="2020-11-30T15:13:00Z">
        <w:del w:id="45" w:author="Etienne ROUILLARD [2]" w:date="2025-04-04T09:16:00Z">
          <w:r w:rsidRPr="00313889" w:rsidDel="00F271D0">
            <w:rPr>
              <w:szCs w:val="22"/>
            </w:rPr>
            <w:delText xml:space="preserve">Mesure 5&lt; &lt; 10% LIE : Aération coffret et second passage </w:delText>
          </w:r>
        </w:del>
      </w:ins>
    </w:p>
    <w:p w14:paraId="3B40535A" w14:textId="4271D177" w:rsidR="00F271D0" w:rsidRDefault="00313889">
      <w:pPr>
        <w:pStyle w:val="Corpsdetexte"/>
        <w:rPr>
          <w:ins w:id="46" w:author="Etienne ROUILLARD [2]" w:date="2025-04-04T09:14:00Z"/>
          <w:szCs w:val="22"/>
        </w:rPr>
      </w:pPr>
      <w:ins w:id="47" w:author="Etienne ROUILLARD" w:date="2020-11-30T15:13:00Z">
        <w:del w:id="48" w:author="Etienne ROUILLARD [2]" w:date="2025-04-04T09:16:00Z">
          <w:r w:rsidRPr="00313889" w:rsidDel="00F271D0">
            <w:rPr>
              <w:szCs w:val="22"/>
            </w:rPr>
            <w:delText xml:space="preserve">Mesure &gt; 10 % LIE ou &gt; 5 </w:delText>
          </w:r>
        </w:del>
      </w:ins>
      <w:ins w:id="49" w:author="Etienne ROUILLARD" w:date="2020-11-30T15:20:00Z">
        <w:del w:id="50" w:author="Etienne ROUILLARD [2]" w:date="2025-04-04T09:16:00Z">
          <w:r w:rsidR="00B769A5" w:rsidRPr="00313889" w:rsidDel="00F271D0">
            <w:rPr>
              <w:szCs w:val="22"/>
            </w:rPr>
            <w:delText>après</w:delText>
          </w:r>
        </w:del>
      </w:ins>
      <w:ins w:id="51" w:author="Etienne ROUILLARD" w:date="2020-11-30T15:13:00Z">
        <w:del w:id="52" w:author="Etienne ROUILLARD [2]" w:date="2025-04-04T09:16:00Z">
          <w:r w:rsidRPr="00313889" w:rsidDel="00F271D0">
            <w:rPr>
              <w:szCs w:val="22"/>
            </w:rPr>
            <w:delText xml:space="preserve"> second </w:delText>
          </w:r>
        </w:del>
      </w:ins>
      <w:ins w:id="53" w:author="Etienne ROUILLARD" w:date="2020-11-30T15:20:00Z">
        <w:del w:id="54" w:author="Etienne ROUILLARD [2]" w:date="2025-04-04T09:16:00Z">
          <w:r w:rsidR="00B769A5" w:rsidRPr="00313889" w:rsidDel="00F271D0">
            <w:rPr>
              <w:szCs w:val="22"/>
            </w:rPr>
            <w:delText>passage :</w:delText>
          </w:r>
        </w:del>
      </w:ins>
      <w:ins w:id="55" w:author="Etienne ROUILLARD" w:date="2020-11-30T15:13:00Z">
        <w:del w:id="56" w:author="Etienne ROUILLARD [2]" w:date="2025-04-04T09:16:00Z">
          <w:r w:rsidRPr="00313889" w:rsidDel="00F271D0">
            <w:rPr>
              <w:szCs w:val="22"/>
            </w:rPr>
            <w:delText xml:space="preserve"> Procédure urgence gaz</w:delText>
          </w:r>
        </w:del>
      </w:ins>
    </w:p>
    <w:p w14:paraId="0258E05F" w14:textId="3AFEBF6C" w:rsidR="00F271D0" w:rsidRDefault="00F271D0" w:rsidP="00F271D0">
      <w:pPr>
        <w:pStyle w:val="Corpsdetexte"/>
        <w:numPr>
          <w:ilvl w:val="1"/>
          <w:numId w:val="26"/>
        </w:numPr>
        <w:rPr>
          <w:ins w:id="57" w:author="Etienne ROUILLARD [2]" w:date="2025-04-04T09:14:00Z"/>
          <w:szCs w:val="22"/>
        </w:rPr>
        <w:pPrChange w:id="58" w:author="Etienne ROUILLARD [2]" w:date="2025-04-04T09:16:00Z">
          <w:pPr>
            <w:pStyle w:val="Corpsdetexte"/>
          </w:pPr>
        </w:pPrChange>
      </w:pPr>
      <w:ins w:id="59" w:author="Etienne ROUILLARD [2]" w:date="2025-04-04T09:14:00Z">
        <w:r w:rsidRPr="00F271D0">
          <w:rPr>
            <w:szCs w:val="22"/>
          </w:rPr>
          <w:t xml:space="preserve">Types de fuites </w:t>
        </w:r>
      </w:ins>
    </w:p>
    <w:p w14:paraId="04B3DA4B" w14:textId="77777777" w:rsidR="00F271D0" w:rsidRDefault="00F271D0">
      <w:pPr>
        <w:pStyle w:val="Corpsdetexte"/>
        <w:rPr>
          <w:ins w:id="60" w:author="Etienne ROUILLARD [2]" w:date="2025-04-04T09:14:00Z"/>
          <w:szCs w:val="22"/>
        </w:rPr>
      </w:pPr>
      <w:ins w:id="61" w:author="Etienne ROUILLARD [2]" w:date="2025-04-04T09:14:00Z">
        <w:r w:rsidRPr="00F271D0">
          <w:rPr>
            <w:szCs w:val="22"/>
          </w:rPr>
          <w:t>Fuite de type 1</w:t>
        </w:r>
        <w:r>
          <w:rPr>
            <w:szCs w:val="22"/>
          </w:rPr>
          <w:t> :</w:t>
        </w:r>
      </w:ins>
    </w:p>
    <w:p w14:paraId="0E43DE33" w14:textId="77777777" w:rsidR="00F271D0" w:rsidRDefault="00F271D0">
      <w:pPr>
        <w:pStyle w:val="Corpsdetexte"/>
        <w:rPr>
          <w:ins w:id="62" w:author="Etienne ROUILLARD [2]" w:date="2025-04-04T09:15:00Z"/>
          <w:szCs w:val="22"/>
        </w:rPr>
      </w:pPr>
      <w:ins w:id="63" w:author="Etienne ROUILLARD [2]" w:date="2025-04-04T09:14:00Z">
        <w:r w:rsidRPr="00F271D0">
          <w:rPr>
            <w:szCs w:val="22"/>
          </w:rPr>
          <w:t xml:space="preserve"> La mise hors de danger est réalisée dans les plus brefs délais pour toute présence de gaz avec une concentration &gt;10 000 ppm en gaz naturel et &gt;4 800 ppm en gaz propane, à l’air libre ou pour tout cheminement de gaz avéré pouvant générer une accumulation de gaz à l’intérieur d’un bâtiment </w:t>
        </w:r>
      </w:ins>
    </w:p>
    <w:p w14:paraId="31038FCB" w14:textId="77777777" w:rsidR="00F271D0" w:rsidRDefault="00F271D0">
      <w:pPr>
        <w:pStyle w:val="Corpsdetexte"/>
        <w:rPr>
          <w:ins w:id="64" w:author="Etienne ROUILLARD [2]" w:date="2025-04-04T09:15:00Z"/>
          <w:szCs w:val="22"/>
        </w:rPr>
      </w:pPr>
      <w:ins w:id="65" w:author="Etienne ROUILLARD [2]" w:date="2025-04-04T09:14:00Z">
        <w:r w:rsidRPr="00F271D0">
          <w:rPr>
            <w:szCs w:val="22"/>
          </w:rPr>
          <w:t xml:space="preserve">Une réparation est programmée dans un délai maximal de 5 jours après la localisation de la fuite. </w:t>
        </w:r>
      </w:ins>
    </w:p>
    <w:p w14:paraId="74E72A91" w14:textId="77777777" w:rsidR="00F271D0" w:rsidRDefault="00F271D0">
      <w:pPr>
        <w:pStyle w:val="Corpsdetexte"/>
        <w:rPr>
          <w:ins w:id="66" w:author="Etienne ROUILLARD [2]" w:date="2025-04-04T09:15:00Z"/>
          <w:szCs w:val="22"/>
        </w:rPr>
      </w:pPr>
      <w:ins w:id="67" w:author="Etienne ROUILLARD [2]" w:date="2025-04-04T09:14:00Z">
        <w:r w:rsidRPr="00F271D0">
          <w:rPr>
            <w:szCs w:val="22"/>
          </w:rPr>
          <w:t xml:space="preserve">Nota : ces concentrations correspondent à environ 20% de la LIE. </w:t>
        </w:r>
      </w:ins>
    </w:p>
    <w:p w14:paraId="55348D09" w14:textId="77777777" w:rsidR="00F271D0" w:rsidRDefault="00F271D0">
      <w:pPr>
        <w:pStyle w:val="Corpsdetexte"/>
        <w:rPr>
          <w:ins w:id="68" w:author="Etienne ROUILLARD [2]" w:date="2025-04-04T09:15:00Z"/>
          <w:szCs w:val="22"/>
        </w:rPr>
      </w:pPr>
    </w:p>
    <w:p w14:paraId="3AC7B5BA" w14:textId="0EE174AC" w:rsidR="00F271D0" w:rsidRDefault="00F271D0" w:rsidP="00F271D0">
      <w:pPr>
        <w:pStyle w:val="Corpsdetexte"/>
        <w:numPr>
          <w:ilvl w:val="1"/>
          <w:numId w:val="26"/>
        </w:numPr>
        <w:rPr>
          <w:ins w:id="69" w:author="Etienne ROUILLARD [2]" w:date="2025-04-04T09:15:00Z"/>
          <w:szCs w:val="22"/>
        </w:rPr>
        <w:pPrChange w:id="70" w:author="Etienne ROUILLARD [2]" w:date="2025-04-04T09:17:00Z">
          <w:pPr>
            <w:pStyle w:val="Corpsdetexte"/>
          </w:pPr>
        </w:pPrChange>
      </w:pPr>
      <w:ins w:id="71" w:author="Etienne ROUILLARD [2]" w:date="2025-04-04T09:14:00Z">
        <w:r w:rsidRPr="00F271D0">
          <w:rPr>
            <w:szCs w:val="22"/>
          </w:rPr>
          <w:t>Fuite de type 2</w:t>
        </w:r>
      </w:ins>
      <w:ins w:id="72" w:author="Etienne ROUILLARD [2]" w:date="2025-04-04T09:15:00Z">
        <w:r>
          <w:rPr>
            <w:szCs w:val="22"/>
          </w:rPr>
          <w:t> :</w:t>
        </w:r>
      </w:ins>
    </w:p>
    <w:p w14:paraId="6FF80CA5" w14:textId="77777777" w:rsidR="00F271D0" w:rsidRDefault="00F271D0">
      <w:pPr>
        <w:pStyle w:val="Corpsdetexte"/>
        <w:rPr>
          <w:ins w:id="73" w:author="Etienne ROUILLARD [2]" w:date="2025-04-04T09:15:00Z"/>
          <w:szCs w:val="22"/>
        </w:rPr>
      </w:pPr>
      <w:ins w:id="74" w:author="Etienne ROUILLARD [2]" w:date="2025-04-04T09:14:00Z">
        <w:r w:rsidRPr="00F271D0">
          <w:rPr>
            <w:szCs w:val="22"/>
          </w:rPr>
          <w:t xml:space="preserve">Pour toute présence de gaz avec une concentration &gt;1 000 ppm en gaz naturel et &gt;480 ppm en gaz propane à l’air libre et sans cheminement de gaz avéré pouvant générer une accumulation de gaz, un traitement immédiat n’est pas nécessaire. </w:t>
        </w:r>
      </w:ins>
    </w:p>
    <w:p w14:paraId="4A5E96E6" w14:textId="77777777" w:rsidR="00F271D0" w:rsidRDefault="00F271D0">
      <w:pPr>
        <w:pStyle w:val="Corpsdetexte"/>
        <w:rPr>
          <w:ins w:id="75" w:author="Etienne ROUILLARD [2]" w:date="2025-04-04T09:15:00Z"/>
          <w:szCs w:val="22"/>
        </w:rPr>
      </w:pPr>
      <w:ins w:id="76" w:author="Etienne ROUILLARD [2]" w:date="2025-04-04T09:14:00Z">
        <w:r w:rsidRPr="00F271D0">
          <w:rPr>
            <w:szCs w:val="22"/>
          </w:rPr>
          <w:t xml:space="preserve">Nota : ces concentrations correspondent à environ 2% de la LIE. Une surveillance adaptée en fréquence sans dépasser 6 mois et en périmètre est mise en œuvre. Une réparation est programmée dans un délai maximal d’un an après la localisation de la fuite ou traitée dans le cadre d’un programme de travaux prioritaires. </w:t>
        </w:r>
      </w:ins>
    </w:p>
    <w:p w14:paraId="542CEBCB" w14:textId="77777777" w:rsidR="00F271D0" w:rsidRDefault="00F271D0">
      <w:pPr>
        <w:pStyle w:val="Corpsdetexte"/>
        <w:rPr>
          <w:ins w:id="77" w:author="Etienne ROUILLARD [2]" w:date="2025-04-04T09:16:00Z"/>
          <w:szCs w:val="22"/>
        </w:rPr>
      </w:pPr>
    </w:p>
    <w:p w14:paraId="75BFDB57" w14:textId="3B11E6E1" w:rsidR="00F271D0" w:rsidRDefault="00F271D0" w:rsidP="00F271D0">
      <w:pPr>
        <w:pStyle w:val="Corpsdetexte"/>
        <w:numPr>
          <w:ilvl w:val="1"/>
          <w:numId w:val="26"/>
        </w:numPr>
        <w:rPr>
          <w:ins w:id="78" w:author="Etienne ROUILLARD [2]" w:date="2025-04-04T09:14:00Z"/>
          <w:szCs w:val="22"/>
        </w:rPr>
        <w:pPrChange w:id="79" w:author="Etienne ROUILLARD [2]" w:date="2025-04-04T09:17:00Z">
          <w:pPr>
            <w:pStyle w:val="Corpsdetexte"/>
          </w:pPr>
        </w:pPrChange>
      </w:pPr>
      <w:ins w:id="80" w:author="Etienne ROUILLARD [2]" w:date="2025-04-04T09:14:00Z">
        <w:r w:rsidRPr="00F271D0">
          <w:rPr>
            <w:szCs w:val="22"/>
          </w:rPr>
          <w:t>Fuite de type 3 Pour toute autre fuite ne présentant aucun danger pour les biens et les personnes une surveillance adaptée en fréquence et en périmètre est mise en œuvre avec une périodicité maximale d’un an. Un écart notable du niveau de fuite d'une année sur l'autre (supérieur à la moitié de la différence entre le niveau précédent et la limite de la fuite de type 2), conduit à une réparation sous 2 ans.</w:t>
        </w:r>
      </w:ins>
    </w:p>
    <w:p w14:paraId="26FFB2A8" w14:textId="77777777" w:rsidR="00F271D0" w:rsidRDefault="00F271D0">
      <w:pPr>
        <w:pStyle w:val="Corpsdetexte"/>
        <w:rPr>
          <w:ins w:id="81" w:author="Etienne ROUILLARD" w:date="2020-11-30T10:23:00Z"/>
          <w:szCs w:val="22"/>
        </w:rPr>
        <w:pPrChange w:id="82" w:author="Etienne ROUILLARD" w:date="2020-11-30T15:13:00Z">
          <w:pPr>
            <w:pStyle w:val="Corpsdetexte"/>
            <w:ind w:firstLine="0"/>
          </w:pPr>
        </w:pPrChange>
      </w:pPr>
    </w:p>
    <w:p w14:paraId="54536894" w14:textId="77777777" w:rsidR="00DF4C05" w:rsidRPr="00DF4C05" w:rsidRDefault="00DF4C05" w:rsidP="009D72C5">
      <w:pPr>
        <w:pStyle w:val="Corpsdetexte"/>
        <w:ind w:firstLine="0"/>
        <w:rPr>
          <w:szCs w:val="22"/>
        </w:rPr>
      </w:pPr>
    </w:p>
    <w:p w14:paraId="1EDFDC6B" w14:textId="77777777" w:rsidR="009D72C5" w:rsidRPr="00F60AFF" w:rsidDel="005F3592" w:rsidRDefault="009D72C5" w:rsidP="009D72C5">
      <w:pPr>
        <w:rPr>
          <w:del w:id="83" w:author="Etienne ROUILLARD" w:date="2020-11-30T09:54:00Z"/>
          <w:b/>
          <w:sz w:val="22"/>
          <w:szCs w:val="22"/>
          <w:u w:val="single"/>
        </w:rPr>
      </w:pPr>
      <w:del w:id="84" w:author="Etienne ROUILLARD" w:date="2020-11-30T09:54:00Z">
        <w:r w:rsidRPr="00F60AFF" w:rsidDel="005F3592">
          <w:rPr>
            <w:b/>
            <w:sz w:val="22"/>
            <w:szCs w:val="22"/>
            <w:u w:val="single"/>
          </w:rPr>
          <w:delText>PJ :</w:delText>
        </w:r>
      </w:del>
    </w:p>
    <w:p w14:paraId="0D17C8DF" w14:textId="77777777" w:rsidR="009D72C5" w:rsidRDefault="009D72C5" w:rsidP="009D72C5">
      <w:pPr>
        <w:widowControl/>
        <w:numPr>
          <w:ilvl w:val="0"/>
          <w:numId w:val="22"/>
        </w:numPr>
        <w:overflowPunct w:val="0"/>
        <w:autoSpaceDE w:val="0"/>
        <w:autoSpaceDN w:val="0"/>
        <w:adjustRightInd w:val="0"/>
        <w:spacing w:before="0" w:after="120"/>
        <w:ind w:left="714" w:hanging="357"/>
        <w:textAlignment w:val="baseline"/>
        <w:rPr>
          <w:sz w:val="22"/>
          <w:szCs w:val="22"/>
        </w:rPr>
      </w:pPr>
      <w:del w:id="85" w:author="Etienne ROUILLARD" w:date="2020-11-30T09:54:00Z">
        <w:r w:rsidDel="005F3592">
          <w:rPr>
            <w:sz w:val="22"/>
            <w:szCs w:val="22"/>
          </w:rPr>
          <w:delText>Rapport de visite</w:delText>
        </w:r>
        <w:r w:rsidR="00474B1F" w:rsidDel="005F3592">
          <w:rPr>
            <w:sz w:val="22"/>
            <w:szCs w:val="22"/>
          </w:rPr>
          <w:delText xml:space="preserve"> gaz propane</w:delText>
        </w:r>
        <w:r w:rsidRPr="00F60AFF" w:rsidDel="005F3592">
          <w:rPr>
            <w:sz w:val="22"/>
            <w:szCs w:val="22"/>
          </w:rPr>
          <w:delText>.</w:delText>
        </w:r>
      </w:del>
    </w:p>
    <w:p w14:paraId="6481B7E0" w14:textId="77777777" w:rsidR="009D72C5" w:rsidRPr="009D72C5" w:rsidRDefault="009D72C5" w:rsidP="009D72C5">
      <w:pPr>
        <w:pStyle w:val="Corpsdetexte"/>
        <w:ind w:firstLine="0"/>
        <w:rPr>
          <w:szCs w:val="22"/>
        </w:rPr>
      </w:pPr>
    </w:p>
    <w:sectPr w:rsidR="009D72C5" w:rsidRPr="009D72C5" w:rsidSect="00F408E8">
      <w:headerReference w:type="default" r:id="rId27"/>
      <w:footerReference w:type="default" r:id="rId28"/>
      <w:headerReference w:type="first" r:id="rId29"/>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DCFA1" w14:textId="77777777" w:rsidR="000B147C" w:rsidRDefault="000B147C">
      <w:r>
        <w:separator/>
      </w:r>
    </w:p>
  </w:endnote>
  <w:endnote w:type="continuationSeparator" w:id="0">
    <w:p w14:paraId="38EC3230" w14:textId="77777777" w:rsidR="000B147C" w:rsidRDefault="000B1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4ECEB" w14:textId="77777777" w:rsidR="00EF4DC8" w:rsidRDefault="00EF4DC8">
    <w:pPr>
      <w:pStyle w:val="Pieddepage"/>
    </w:pPr>
    <w:r>
      <w:fldChar w:fldCharType="begin"/>
    </w:r>
    <w:r>
      <w:instrText xml:space="preserve"> REF Type_de_document \h </w:instrText>
    </w:r>
    <w:r>
      <w:fldChar w:fldCharType="separate"/>
    </w:r>
    <w:r w:rsidR="001950EB">
      <w:t>Procédure</w:t>
    </w:r>
    <w:r>
      <w:fldChar w:fldCharType="end"/>
    </w:r>
    <w:r>
      <w:t xml:space="preserve">, Recherche systématique de fuites, </w:t>
    </w:r>
    <w:r w:rsidR="00B62256">
      <w:t>1.1</w:t>
    </w:r>
    <w:r>
      <w:t xml:space="preserve"> GAZ–6-P5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E6B78" w14:textId="77777777" w:rsidR="000B147C" w:rsidRDefault="000B147C">
      <w:r>
        <w:separator/>
      </w:r>
    </w:p>
  </w:footnote>
  <w:footnote w:type="continuationSeparator" w:id="0">
    <w:p w14:paraId="12201E77" w14:textId="77777777" w:rsidR="000B147C" w:rsidRDefault="000B14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715C3" w14:textId="77777777" w:rsidR="00EF4DC8" w:rsidRPr="000433C1" w:rsidRDefault="00EF4DC8" w:rsidP="000433C1">
    <w:pPr>
      <w:pStyle w:val="En-tte"/>
    </w:pPr>
    <w:r>
      <w:tab/>
    </w:r>
    <w:r>
      <w:tab/>
    </w:r>
    <w:r w:rsidRPr="00AB6B93">
      <w:t xml:space="preserve">Page </w:t>
    </w:r>
    <w:r w:rsidRPr="00AB6B93">
      <w:fldChar w:fldCharType="begin"/>
    </w:r>
    <w:r w:rsidRPr="00AB6B93">
      <w:instrText xml:space="preserve"> PAGE </w:instrText>
    </w:r>
    <w:r w:rsidRPr="00AB6B93">
      <w:fldChar w:fldCharType="separate"/>
    </w:r>
    <w:r w:rsidR="001950EB">
      <w:rPr>
        <w:noProof/>
      </w:rPr>
      <w:t>2</w:t>
    </w:r>
    <w:r w:rsidRPr="00AB6B93">
      <w:fldChar w:fldCharType="end"/>
    </w:r>
    <w:r w:rsidRPr="00AB6B93">
      <w:t>/</w:t>
    </w:r>
    <w:r w:rsidRPr="00AB6B93">
      <w:fldChar w:fldCharType="begin"/>
    </w:r>
    <w:r w:rsidRPr="00AB6B93">
      <w:instrText xml:space="preserve"> NUMPAGES </w:instrText>
    </w:r>
    <w:r w:rsidRPr="00AB6B93">
      <w:fldChar w:fldCharType="separate"/>
    </w:r>
    <w:r w:rsidR="001950EB">
      <w:rPr>
        <w:noProof/>
      </w:rPr>
      <w:t>2</w:t>
    </w:r>
    <w:r w:rsidRPr="00AB6B93">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A2C60" w14:textId="77777777" w:rsidR="00EF4DC8" w:rsidRDefault="00EF4DC8" w:rsidP="000E29BF">
    <w:pPr>
      <w:pStyle w:val="En-tte"/>
    </w:pPr>
    <w:r>
      <w:tab/>
    </w:r>
    <w:r>
      <w:tab/>
    </w:r>
    <w:r w:rsidRPr="00AB6B93">
      <w:t xml:space="preserve">Page </w:t>
    </w:r>
    <w:r w:rsidRPr="00AB6B93">
      <w:fldChar w:fldCharType="begin"/>
    </w:r>
    <w:r w:rsidRPr="00AB6B93">
      <w:instrText xml:space="preserve"> PAGE </w:instrText>
    </w:r>
    <w:r w:rsidRPr="00AB6B93">
      <w:fldChar w:fldCharType="separate"/>
    </w:r>
    <w:r w:rsidR="001950EB">
      <w:rPr>
        <w:noProof/>
      </w:rPr>
      <w:t>1</w:t>
    </w:r>
    <w:r w:rsidRPr="00AB6B93">
      <w:fldChar w:fldCharType="end"/>
    </w:r>
    <w:r w:rsidRPr="00AB6B93">
      <w:t>/</w:t>
    </w:r>
    <w:r w:rsidRPr="00AB6B93">
      <w:fldChar w:fldCharType="begin"/>
    </w:r>
    <w:r w:rsidRPr="00AB6B93">
      <w:instrText xml:space="preserve"> NUMPAGES </w:instrText>
    </w:r>
    <w:r w:rsidRPr="00AB6B93">
      <w:fldChar w:fldCharType="separate"/>
    </w:r>
    <w:r w:rsidR="001950EB">
      <w:rPr>
        <w:noProof/>
      </w:rPr>
      <w:t>2</w:t>
    </w:r>
    <w:r w:rsidRPr="00AB6B9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C0CDB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9AED6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A36201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800D7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8C6E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08AA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A90583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61675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DAA22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A06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D348A"/>
    <w:multiLevelType w:val="hybridMultilevel"/>
    <w:tmpl w:val="080CF1DA"/>
    <w:lvl w:ilvl="0" w:tplc="8A0C9246">
      <w:start w:val="1"/>
      <w:numFmt w:val="decimal"/>
      <w:lvlText w:val="%1."/>
      <w:lvlJc w:val="left"/>
      <w:pPr>
        <w:tabs>
          <w:tab w:val="num" w:pos="927"/>
        </w:tabs>
        <w:ind w:left="927" w:hanging="360"/>
      </w:pPr>
      <w:rPr>
        <w:rFonts w:hint="default"/>
      </w:rPr>
    </w:lvl>
    <w:lvl w:ilvl="1" w:tplc="040C0019">
      <w:start w:val="1"/>
      <w:numFmt w:val="lowerLetter"/>
      <w:lvlText w:val="%2."/>
      <w:lvlJc w:val="left"/>
      <w:pPr>
        <w:tabs>
          <w:tab w:val="num" w:pos="1647"/>
        </w:tabs>
        <w:ind w:left="1647" w:hanging="360"/>
      </w:pPr>
    </w:lvl>
    <w:lvl w:ilvl="2" w:tplc="040C001B" w:tentative="1">
      <w:start w:val="1"/>
      <w:numFmt w:val="lowerRoman"/>
      <w:lvlText w:val="%3."/>
      <w:lvlJc w:val="right"/>
      <w:pPr>
        <w:tabs>
          <w:tab w:val="num" w:pos="2367"/>
        </w:tabs>
        <w:ind w:left="2367" w:hanging="180"/>
      </w:pPr>
    </w:lvl>
    <w:lvl w:ilvl="3" w:tplc="040C000F" w:tentative="1">
      <w:start w:val="1"/>
      <w:numFmt w:val="decimal"/>
      <w:lvlText w:val="%4."/>
      <w:lvlJc w:val="left"/>
      <w:pPr>
        <w:tabs>
          <w:tab w:val="num" w:pos="3087"/>
        </w:tabs>
        <w:ind w:left="3087" w:hanging="360"/>
      </w:pPr>
    </w:lvl>
    <w:lvl w:ilvl="4" w:tplc="040C0019" w:tentative="1">
      <w:start w:val="1"/>
      <w:numFmt w:val="lowerLetter"/>
      <w:lvlText w:val="%5."/>
      <w:lvlJc w:val="left"/>
      <w:pPr>
        <w:tabs>
          <w:tab w:val="num" w:pos="3807"/>
        </w:tabs>
        <w:ind w:left="3807" w:hanging="360"/>
      </w:pPr>
    </w:lvl>
    <w:lvl w:ilvl="5" w:tplc="040C001B" w:tentative="1">
      <w:start w:val="1"/>
      <w:numFmt w:val="lowerRoman"/>
      <w:lvlText w:val="%6."/>
      <w:lvlJc w:val="right"/>
      <w:pPr>
        <w:tabs>
          <w:tab w:val="num" w:pos="4527"/>
        </w:tabs>
        <w:ind w:left="4527" w:hanging="180"/>
      </w:pPr>
    </w:lvl>
    <w:lvl w:ilvl="6" w:tplc="040C000F" w:tentative="1">
      <w:start w:val="1"/>
      <w:numFmt w:val="decimal"/>
      <w:lvlText w:val="%7."/>
      <w:lvlJc w:val="left"/>
      <w:pPr>
        <w:tabs>
          <w:tab w:val="num" w:pos="5247"/>
        </w:tabs>
        <w:ind w:left="5247" w:hanging="360"/>
      </w:pPr>
    </w:lvl>
    <w:lvl w:ilvl="7" w:tplc="040C0019" w:tentative="1">
      <w:start w:val="1"/>
      <w:numFmt w:val="lowerLetter"/>
      <w:lvlText w:val="%8."/>
      <w:lvlJc w:val="left"/>
      <w:pPr>
        <w:tabs>
          <w:tab w:val="num" w:pos="5967"/>
        </w:tabs>
        <w:ind w:left="5967" w:hanging="360"/>
      </w:pPr>
    </w:lvl>
    <w:lvl w:ilvl="8" w:tplc="040C001B" w:tentative="1">
      <w:start w:val="1"/>
      <w:numFmt w:val="lowerRoman"/>
      <w:lvlText w:val="%9."/>
      <w:lvlJc w:val="right"/>
      <w:pPr>
        <w:tabs>
          <w:tab w:val="num" w:pos="6687"/>
        </w:tabs>
        <w:ind w:left="6687" w:hanging="180"/>
      </w:pPr>
    </w:lvl>
  </w:abstractNum>
  <w:abstractNum w:abstractNumId="11" w15:restartNumberingAfterBreak="0">
    <w:nsid w:val="09EC589D"/>
    <w:multiLevelType w:val="hybridMultilevel"/>
    <w:tmpl w:val="ADF62508"/>
    <w:lvl w:ilvl="0" w:tplc="6A36201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1C56382"/>
    <w:multiLevelType w:val="multilevel"/>
    <w:tmpl w:val="4650DFFA"/>
    <w:lvl w:ilvl="0">
      <w:start w:val="1"/>
      <w:numFmt w:val="bullet"/>
      <w:lvlText w:val=""/>
      <w:lvlJc w:val="left"/>
      <w:pPr>
        <w:tabs>
          <w:tab w:val="num" w:pos="1077"/>
        </w:tabs>
        <w:ind w:left="1287" w:hanging="436"/>
      </w:pPr>
      <w:rPr>
        <w:rFonts w:ascii="Symbol" w:hAnsi="Symbol" w:hint="default"/>
        <w:color w:val="auto"/>
        <w:sz w:val="28"/>
        <w:szCs w:val="28"/>
      </w:rPr>
    </w:lvl>
    <w:lvl w:ilvl="1">
      <w:start w:val="1"/>
      <w:numFmt w:val="bullet"/>
      <w:lvlText w:val="▪"/>
      <w:lvlJc w:val="left"/>
      <w:pPr>
        <w:tabs>
          <w:tab w:val="num" w:pos="2007"/>
        </w:tabs>
        <w:ind w:left="2007" w:hanging="360"/>
      </w:pPr>
      <w:rPr>
        <w:rFonts w:ascii="Times New Roman" w:hAnsi="Times New Roman" w:cs="Times New Roman"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cs="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cs="Courier New" w:hint="default"/>
      </w:rPr>
    </w:lvl>
    <w:lvl w:ilvl="8">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11C72B3E"/>
    <w:multiLevelType w:val="multilevel"/>
    <w:tmpl w:val="3F76E53A"/>
    <w:lvl w:ilvl="0">
      <w:start w:val="1"/>
      <w:numFmt w:val="bullet"/>
      <w:lvlText w:val=""/>
      <w:lvlJc w:val="left"/>
      <w:pPr>
        <w:tabs>
          <w:tab w:val="num" w:pos="1287"/>
        </w:tabs>
        <w:ind w:left="1287" w:hanging="360"/>
      </w:pPr>
      <w:rPr>
        <w:rFonts w:ascii="Symbol" w:hAnsi="Symbol" w:hint="default"/>
      </w:rPr>
    </w:lvl>
    <w:lvl w:ilvl="1">
      <w:start w:val="1"/>
      <w:numFmt w:val="bullet"/>
      <w:lvlText w:val="▪"/>
      <w:lvlJc w:val="left"/>
      <w:pPr>
        <w:tabs>
          <w:tab w:val="num" w:pos="2007"/>
        </w:tabs>
        <w:ind w:left="2007" w:hanging="360"/>
      </w:pPr>
      <w:rPr>
        <w:rFonts w:ascii="Times New Roman" w:hAnsi="Times New Roman" w:cs="Times New Roman"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cs="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cs="Courier New" w:hint="default"/>
      </w:rPr>
    </w:lvl>
    <w:lvl w:ilvl="8">
      <w:start w:val="1"/>
      <w:numFmt w:val="bullet"/>
      <w:lvlText w:val=""/>
      <w:lvlJc w:val="left"/>
      <w:pPr>
        <w:tabs>
          <w:tab w:val="num" w:pos="7047"/>
        </w:tabs>
        <w:ind w:left="7047" w:hanging="360"/>
      </w:pPr>
      <w:rPr>
        <w:rFonts w:ascii="Wingdings" w:hAnsi="Wingdings" w:hint="default"/>
      </w:rPr>
    </w:lvl>
  </w:abstractNum>
  <w:abstractNum w:abstractNumId="14" w15:restartNumberingAfterBreak="0">
    <w:nsid w:val="1B6409B9"/>
    <w:multiLevelType w:val="hybridMultilevel"/>
    <w:tmpl w:val="67DE0B6C"/>
    <w:lvl w:ilvl="0" w:tplc="78D4EEF6">
      <w:start w:val="1"/>
      <w:numFmt w:val="bullet"/>
      <w:lvlText w:val=""/>
      <w:lvlJc w:val="left"/>
      <w:pPr>
        <w:tabs>
          <w:tab w:val="num" w:pos="1287"/>
        </w:tabs>
        <w:ind w:left="1287" w:hanging="360"/>
      </w:pPr>
      <w:rPr>
        <w:rFonts w:ascii="Symbol" w:hAnsi="Symbol" w:hint="default"/>
      </w:rPr>
    </w:lvl>
    <w:lvl w:ilvl="1" w:tplc="4CDC10F4">
      <w:start w:val="1"/>
      <w:numFmt w:val="bullet"/>
      <w:lvlText w:val="▪"/>
      <w:lvlJc w:val="left"/>
      <w:pPr>
        <w:tabs>
          <w:tab w:val="num" w:pos="2007"/>
        </w:tabs>
        <w:ind w:left="2007" w:hanging="360"/>
      </w:pPr>
      <w:rPr>
        <w:rFonts w:ascii="Times New Roman" w:hAnsi="Times New Roman" w:cs="Times New Roman"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5" w15:restartNumberingAfterBreak="0">
    <w:nsid w:val="26C17E64"/>
    <w:multiLevelType w:val="hybridMultilevel"/>
    <w:tmpl w:val="09B236C6"/>
    <w:lvl w:ilvl="0" w:tplc="15B41AA0">
      <w:start w:val="1"/>
      <w:numFmt w:val="bullet"/>
      <w:lvlText w:val=""/>
      <w:lvlJc w:val="left"/>
      <w:pPr>
        <w:tabs>
          <w:tab w:val="num" w:pos="1077"/>
        </w:tabs>
        <w:ind w:left="1287" w:hanging="436"/>
      </w:pPr>
      <w:rPr>
        <w:rFonts w:ascii="Symbol" w:hAnsi="Symbol" w:hint="default"/>
        <w:color w:val="auto"/>
        <w:sz w:val="28"/>
        <w:szCs w:val="28"/>
      </w:rPr>
    </w:lvl>
    <w:lvl w:ilvl="1" w:tplc="4CDC10F4">
      <w:start w:val="1"/>
      <w:numFmt w:val="bullet"/>
      <w:lvlText w:val="▪"/>
      <w:lvlJc w:val="left"/>
      <w:pPr>
        <w:tabs>
          <w:tab w:val="num" w:pos="2007"/>
        </w:tabs>
        <w:ind w:left="2007" w:hanging="360"/>
      </w:pPr>
      <w:rPr>
        <w:rFonts w:ascii="Times New Roman" w:hAnsi="Times New Roman" w:cs="Times New Roman"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6" w15:restartNumberingAfterBreak="0">
    <w:nsid w:val="276B6C37"/>
    <w:multiLevelType w:val="hybridMultilevel"/>
    <w:tmpl w:val="6DC8EC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A8E555A"/>
    <w:multiLevelType w:val="multilevel"/>
    <w:tmpl w:val="9FEE0F84"/>
    <w:lvl w:ilvl="0">
      <w:start w:val="1"/>
      <w:numFmt w:val="bullet"/>
      <w:lvlText w:val=""/>
      <w:lvlJc w:val="left"/>
      <w:pPr>
        <w:tabs>
          <w:tab w:val="num" w:pos="1287"/>
        </w:tabs>
        <w:ind w:left="1287" w:hanging="360"/>
      </w:pPr>
      <w:rPr>
        <w:rFonts w:ascii="Symbol" w:hAnsi="Symbol" w:hint="default"/>
      </w:rPr>
    </w:lvl>
    <w:lvl w:ilvl="1">
      <w:start w:val="1"/>
      <w:numFmt w:val="bullet"/>
      <w:lvlText w:val="▪"/>
      <w:lvlJc w:val="left"/>
      <w:pPr>
        <w:tabs>
          <w:tab w:val="num" w:pos="2007"/>
        </w:tabs>
        <w:ind w:left="2007" w:hanging="360"/>
      </w:pPr>
      <w:rPr>
        <w:rFonts w:ascii="Times New Roman" w:hAnsi="Times New Roman" w:cs="Times New Roman"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cs="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cs="Courier New" w:hint="default"/>
      </w:rPr>
    </w:lvl>
    <w:lvl w:ilvl="8">
      <w:start w:val="1"/>
      <w:numFmt w:val="bullet"/>
      <w:lvlText w:val=""/>
      <w:lvlJc w:val="left"/>
      <w:pPr>
        <w:tabs>
          <w:tab w:val="num" w:pos="7047"/>
        </w:tabs>
        <w:ind w:left="7047" w:hanging="360"/>
      </w:pPr>
      <w:rPr>
        <w:rFonts w:ascii="Wingdings" w:hAnsi="Wingdings" w:hint="default"/>
      </w:rPr>
    </w:lvl>
  </w:abstractNum>
  <w:abstractNum w:abstractNumId="18" w15:restartNumberingAfterBreak="0">
    <w:nsid w:val="2DD75FF4"/>
    <w:multiLevelType w:val="hybridMultilevel"/>
    <w:tmpl w:val="6D721C48"/>
    <w:lvl w:ilvl="0" w:tplc="78D4EEF6">
      <w:start w:val="1"/>
      <w:numFmt w:val="bullet"/>
      <w:lvlText w:val=""/>
      <w:lvlJc w:val="left"/>
      <w:pPr>
        <w:tabs>
          <w:tab w:val="num" w:pos="1287"/>
        </w:tabs>
        <w:ind w:left="1287" w:hanging="360"/>
      </w:pPr>
      <w:rPr>
        <w:rFonts w:ascii="Symbol" w:hAnsi="Symbol" w:hint="default"/>
      </w:rPr>
    </w:lvl>
    <w:lvl w:ilvl="1" w:tplc="4B3A73C6">
      <w:start w:val="1"/>
      <w:numFmt w:val="bullet"/>
      <w:pStyle w:val="Listepuce2"/>
      <w:lvlText w:val="○"/>
      <w:lvlJc w:val="left"/>
      <w:pPr>
        <w:tabs>
          <w:tab w:val="num" w:pos="1644"/>
        </w:tabs>
        <w:ind w:left="1644" w:hanging="226"/>
      </w:pPr>
      <w:rPr>
        <w:rFonts w:ascii="Times New Roman" w:hAnsi="Times New Roman" w:cs="Times New Roman" w:hint="default"/>
      </w:rPr>
    </w:lvl>
    <w:lvl w:ilvl="2" w:tplc="54BC0864">
      <w:start w:val="1"/>
      <w:numFmt w:val="bullet"/>
      <w:pStyle w:val="Listecarr3"/>
      <w:lvlText w:val="▪"/>
      <w:lvlJc w:val="left"/>
      <w:pPr>
        <w:tabs>
          <w:tab w:val="num" w:pos="2211"/>
        </w:tabs>
        <w:ind w:left="2211" w:hanging="226"/>
      </w:pPr>
      <w:rPr>
        <w:rFonts w:ascii="Times New Roman" w:hAnsi="Times New Roman" w:cs="Times New Roman" w:hint="default"/>
      </w:rPr>
    </w:lvl>
    <w:lvl w:ilvl="3" w:tplc="2C36629C">
      <w:start w:val="1"/>
      <w:numFmt w:val="bullet"/>
      <w:pStyle w:val="Listecarr4"/>
      <w:lvlText w:val="▫"/>
      <w:lvlJc w:val="left"/>
      <w:pPr>
        <w:tabs>
          <w:tab w:val="num" w:pos="2778"/>
        </w:tabs>
        <w:ind w:left="2778" w:hanging="226"/>
      </w:pPr>
      <w:rPr>
        <w:rFonts w:ascii="Times New Roman" w:hAnsi="Times New Roman" w:cs="Times New Roman"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9" w15:restartNumberingAfterBreak="0">
    <w:nsid w:val="3B92173F"/>
    <w:multiLevelType w:val="multilevel"/>
    <w:tmpl w:val="9FEE0F84"/>
    <w:lvl w:ilvl="0">
      <w:start w:val="1"/>
      <w:numFmt w:val="bullet"/>
      <w:lvlText w:val=""/>
      <w:lvlJc w:val="left"/>
      <w:pPr>
        <w:tabs>
          <w:tab w:val="num" w:pos="1287"/>
        </w:tabs>
        <w:ind w:left="1287" w:hanging="360"/>
      </w:pPr>
      <w:rPr>
        <w:rFonts w:ascii="Symbol" w:hAnsi="Symbol" w:hint="default"/>
      </w:rPr>
    </w:lvl>
    <w:lvl w:ilvl="1">
      <w:start w:val="1"/>
      <w:numFmt w:val="bullet"/>
      <w:lvlText w:val="▪"/>
      <w:lvlJc w:val="left"/>
      <w:pPr>
        <w:tabs>
          <w:tab w:val="num" w:pos="2007"/>
        </w:tabs>
        <w:ind w:left="2007" w:hanging="360"/>
      </w:pPr>
      <w:rPr>
        <w:rFonts w:ascii="Times New Roman" w:hAnsi="Times New Roman" w:cs="Times New Roman"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cs="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cs="Courier New" w:hint="default"/>
      </w:rPr>
    </w:lvl>
    <w:lvl w:ilvl="8">
      <w:start w:val="1"/>
      <w:numFmt w:val="bullet"/>
      <w:lvlText w:val=""/>
      <w:lvlJc w:val="left"/>
      <w:pPr>
        <w:tabs>
          <w:tab w:val="num" w:pos="7047"/>
        </w:tabs>
        <w:ind w:left="7047" w:hanging="360"/>
      </w:pPr>
      <w:rPr>
        <w:rFonts w:ascii="Wingdings" w:hAnsi="Wingdings" w:hint="default"/>
      </w:rPr>
    </w:lvl>
  </w:abstractNum>
  <w:abstractNum w:abstractNumId="20" w15:restartNumberingAfterBreak="0">
    <w:nsid w:val="514C2810"/>
    <w:multiLevelType w:val="hybridMultilevel"/>
    <w:tmpl w:val="CF8CE560"/>
    <w:lvl w:ilvl="0" w:tplc="4844D492">
      <w:start w:val="1"/>
      <w:numFmt w:val="bullet"/>
      <w:pStyle w:val="Listepoint"/>
      <w:lvlText w:val=""/>
      <w:lvlJc w:val="left"/>
      <w:pPr>
        <w:tabs>
          <w:tab w:val="num" w:pos="1077"/>
        </w:tabs>
        <w:ind w:left="1077" w:hanging="226"/>
      </w:pPr>
      <w:rPr>
        <w:rFonts w:ascii="Symbol" w:hAnsi="Symbol" w:hint="default"/>
        <w:color w:val="auto"/>
        <w:sz w:val="22"/>
        <w:szCs w:val="22"/>
      </w:rPr>
    </w:lvl>
    <w:lvl w:ilvl="1" w:tplc="4CDC10F4">
      <w:start w:val="1"/>
      <w:numFmt w:val="bullet"/>
      <w:lvlText w:val="▪"/>
      <w:lvlJc w:val="left"/>
      <w:pPr>
        <w:tabs>
          <w:tab w:val="num" w:pos="2007"/>
        </w:tabs>
        <w:ind w:left="2007" w:hanging="360"/>
      </w:pPr>
      <w:rPr>
        <w:rFonts w:ascii="Times New Roman" w:hAnsi="Times New Roman" w:cs="Times New Roman"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21" w15:restartNumberingAfterBreak="0">
    <w:nsid w:val="5D723613"/>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81C46F0"/>
    <w:multiLevelType w:val="multilevel"/>
    <w:tmpl w:val="9FEE0F84"/>
    <w:lvl w:ilvl="0">
      <w:start w:val="1"/>
      <w:numFmt w:val="bullet"/>
      <w:lvlText w:val=""/>
      <w:lvlJc w:val="left"/>
      <w:pPr>
        <w:tabs>
          <w:tab w:val="num" w:pos="1287"/>
        </w:tabs>
        <w:ind w:left="1287" w:hanging="360"/>
      </w:pPr>
      <w:rPr>
        <w:rFonts w:ascii="Symbol" w:hAnsi="Symbol" w:hint="default"/>
      </w:rPr>
    </w:lvl>
    <w:lvl w:ilvl="1">
      <w:start w:val="1"/>
      <w:numFmt w:val="bullet"/>
      <w:lvlText w:val="▪"/>
      <w:lvlJc w:val="left"/>
      <w:pPr>
        <w:tabs>
          <w:tab w:val="num" w:pos="2007"/>
        </w:tabs>
        <w:ind w:left="2007" w:hanging="360"/>
      </w:pPr>
      <w:rPr>
        <w:rFonts w:ascii="Times New Roman" w:hAnsi="Times New Roman" w:cs="Times New Roman"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cs="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cs="Courier New" w:hint="default"/>
      </w:rPr>
    </w:lvl>
    <w:lvl w:ilvl="8">
      <w:start w:val="1"/>
      <w:numFmt w:val="bullet"/>
      <w:lvlText w:val=""/>
      <w:lvlJc w:val="left"/>
      <w:pPr>
        <w:tabs>
          <w:tab w:val="num" w:pos="7047"/>
        </w:tabs>
        <w:ind w:left="7047" w:hanging="360"/>
      </w:pPr>
      <w:rPr>
        <w:rFonts w:ascii="Wingdings" w:hAnsi="Wingdings" w:hint="default"/>
      </w:rPr>
    </w:lvl>
  </w:abstractNum>
  <w:abstractNum w:abstractNumId="23" w15:restartNumberingAfterBreak="0">
    <w:nsid w:val="6D7F6BFC"/>
    <w:multiLevelType w:val="multilevel"/>
    <w:tmpl w:val="2850D640"/>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rPr>
        <w:sz w:val="32"/>
        <w:szCs w:val="32"/>
      </w:rPr>
    </w:lvl>
    <w:lvl w:ilvl="2">
      <w:start w:val="1"/>
      <w:numFmt w:val="decimal"/>
      <w:pStyle w:val="Titre3"/>
      <w:lvlText w:val="%1.%2.%3"/>
      <w:lvlJc w:val="left"/>
      <w:pPr>
        <w:tabs>
          <w:tab w:val="num" w:pos="720"/>
        </w:tabs>
        <w:ind w:left="720" w:hanging="720"/>
      </w:pPr>
      <w:rPr>
        <w:sz w:val="28"/>
        <w:szCs w:val="28"/>
      </w:r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4" w15:restartNumberingAfterBreak="0">
    <w:nsid w:val="6F236BB9"/>
    <w:multiLevelType w:val="hybridMultilevel"/>
    <w:tmpl w:val="5AAE3D26"/>
    <w:lvl w:ilvl="0" w:tplc="389ADF76">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E24728E"/>
    <w:multiLevelType w:val="hybridMultilevel"/>
    <w:tmpl w:val="28D011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60055316">
    <w:abstractNumId w:val="8"/>
  </w:num>
  <w:num w:numId="2" w16cid:durableId="131948681">
    <w:abstractNumId w:val="3"/>
  </w:num>
  <w:num w:numId="3" w16cid:durableId="976567786">
    <w:abstractNumId w:val="2"/>
  </w:num>
  <w:num w:numId="4" w16cid:durableId="816648593">
    <w:abstractNumId w:val="1"/>
  </w:num>
  <w:num w:numId="5" w16cid:durableId="377946175">
    <w:abstractNumId w:val="0"/>
  </w:num>
  <w:num w:numId="6" w16cid:durableId="1457024589">
    <w:abstractNumId w:val="9"/>
  </w:num>
  <w:num w:numId="7" w16cid:durableId="198326724">
    <w:abstractNumId w:val="7"/>
  </w:num>
  <w:num w:numId="8" w16cid:durableId="1220745849">
    <w:abstractNumId w:val="6"/>
  </w:num>
  <w:num w:numId="9" w16cid:durableId="663709234">
    <w:abstractNumId w:val="5"/>
  </w:num>
  <w:num w:numId="10" w16cid:durableId="864368862">
    <w:abstractNumId w:val="4"/>
  </w:num>
  <w:num w:numId="11" w16cid:durableId="1067875564">
    <w:abstractNumId w:val="23"/>
  </w:num>
  <w:num w:numId="12" w16cid:durableId="2075472017">
    <w:abstractNumId w:val="14"/>
  </w:num>
  <w:num w:numId="13" w16cid:durableId="2040934999">
    <w:abstractNumId w:val="17"/>
  </w:num>
  <w:num w:numId="14" w16cid:durableId="139541396">
    <w:abstractNumId w:val="19"/>
  </w:num>
  <w:num w:numId="15" w16cid:durableId="876546453">
    <w:abstractNumId w:val="22"/>
  </w:num>
  <w:num w:numId="16" w16cid:durableId="1390107222">
    <w:abstractNumId w:val="15"/>
  </w:num>
  <w:num w:numId="17" w16cid:durableId="1270432422">
    <w:abstractNumId w:val="12"/>
  </w:num>
  <w:num w:numId="18" w16cid:durableId="372461772">
    <w:abstractNumId w:val="20"/>
  </w:num>
  <w:num w:numId="19" w16cid:durableId="586229432">
    <w:abstractNumId w:val="13"/>
  </w:num>
  <w:num w:numId="20" w16cid:durableId="198250640">
    <w:abstractNumId w:val="18"/>
  </w:num>
  <w:num w:numId="21" w16cid:durableId="1053390185">
    <w:abstractNumId w:val="10"/>
  </w:num>
  <w:num w:numId="22" w16cid:durableId="199827134">
    <w:abstractNumId w:val="24"/>
  </w:num>
  <w:num w:numId="23" w16cid:durableId="1778210267">
    <w:abstractNumId w:val="16"/>
  </w:num>
  <w:num w:numId="24" w16cid:durableId="741681541">
    <w:abstractNumId w:val="25"/>
  </w:num>
  <w:num w:numId="25" w16cid:durableId="1792556333">
    <w:abstractNumId w:val="11"/>
  </w:num>
  <w:num w:numId="26" w16cid:durableId="1641883765">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tienne ROUILLARD">
    <w15:presenceInfo w15:providerId="AD" w15:userId="S-1-5-21-4241394918-2243114219-3841744844-6205"/>
  </w15:person>
  <w15:person w15:author="Etienne ROUILLARD [2]">
    <w15:presenceInfo w15:providerId="AD" w15:userId="S::erouillard@sicaesomme.fr::7bee1e37-5401-4792-b9e6-60335cdc2a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A0E"/>
    <w:rsid w:val="00002B59"/>
    <w:rsid w:val="0002508E"/>
    <w:rsid w:val="000352C2"/>
    <w:rsid w:val="000433C1"/>
    <w:rsid w:val="00043DED"/>
    <w:rsid w:val="00044E04"/>
    <w:rsid w:val="00054CA7"/>
    <w:rsid w:val="00085BF1"/>
    <w:rsid w:val="0008719C"/>
    <w:rsid w:val="0008737E"/>
    <w:rsid w:val="00094FF0"/>
    <w:rsid w:val="000B147C"/>
    <w:rsid w:val="000C7E8F"/>
    <w:rsid w:val="000E29BF"/>
    <w:rsid w:val="000F3D8A"/>
    <w:rsid w:val="00126639"/>
    <w:rsid w:val="001337B4"/>
    <w:rsid w:val="00133CE4"/>
    <w:rsid w:val="00153AC2"/>
    <w:rsid w:val="00167C65"/>
    <w:rsid w:val="0018131B"/>
    <w:rsid w:val="00181CF2"/>
    <w:rsid w:val="001950EB"/>
    <w:rsid w:val="001F20CB"/>
    <w:rsid w:val="001F2486"/>
    <w:rsid w:val="001F48A7"/>
    <w:rsid w:val="0024561B"/>
    <w:rsid w:val="00245889"/>
    <w:rsid w:val="002A0F19"/>
    <w:rsid w:val="00313889"/>
    <w:rsid w:val="003165A7"/>
    <w:rsid w:val="00321BD0"/>
    <w:rsid w:val="00357CA6"/>
    <w:rsid w:val="0036076B"/>
    <w:rsid w:val="003753EA"/>
    <w:rsid w:val="0038456E"/>
    <w:rsid w:val="003B43BA"/>
    <w:rsid w:val="003C0AF5"/>
    <w:rsid w:val="003E72A0"/>
    <w:rsid w:val="003F1F61"/>
    <w:rsid w:val="004020A5"/>
    <w:rsid w:val="00402364"/>
    <w:rsid w:val="00402DA4"/>
    <w:rsid w:val="0041347F"/>
    <w:rsid w:val="00447583"/>
    <w:rsid w:val="00455D92"/>
    <w:rsid w:val="00460FEC"/>
    <w:rsid w:val="00474B1F"/>
    <w:rsid w:val="004A5FB3"/>
    <w:rsid w:val="004B322F"/>
    <w:rsid w:val="004B49B9"/>
    <w:rsid w:val="004C34BD"/>
    <w:rsid w:val="004C4AAF"/>
    <w:rsid w:val="004D104C"/>
    <w:rsid w:val="004D1A57"/>
    <w:rsid w:val="00517A9C"/>
    <w:rsid w:val="00553B22"/>
    <w:rsid w:val="00555287"/>
    <w:rsid w:val="00587A04"/>
    <w:rsid w:val="005E24BE"/>
    <w:rsid w:val="005F3592"/>
    <w:rsid w:val="0061320B"/>
    <w:rsid w:val="00613377"/>
    <w:rsid w:val="0063258B"/>
    <w:rsid w:val="00634719"/>
    <w:rsid w:val="006801BE"/>
    <w:rsid w:val="0068636E"/>
    <w:rsid w:val="006875F7"/>
    <w:rsid w:val="00687F4B"/>
    <w:rsid w:val="006D5E39"/>
    <w:rsid w:val="006D7A78"/>
    <w:rsid w:val="006F43DB"/>
    <w:rsid w:val="00731DD8"/>
    <w:rsid w:val="0073758A"/>
    <w:rsid w:val="00747D79"/>
    <w:rsid w:val="007513F8"/>
    <w:rsid w:val="007608B7"/>
    <w:rsid w:val="00761718"/>
    <w:rsid w:val="007B4243"/>
    <w:rsid w:val="007D10B8"/>
    <w:rsid w:val="0082345B"/>
    <w:rsid w:val="00830101"/>
    <w:rsid w:val="008323D5"/>
    <w:rsid w:val="00835028"/>
    <w:rsid w:val="00835CA8"/>
    <w:rsid w:val="00855557"/>
    <w:rsid w:val="00876EBA"/>
    <w:rsid w:val="00877E9E"/>
    <w:rsid w:val="0088117E"/>
    <w:rsid w:val="00891968"/>
    <w:rsid w:val="00895AFD"/>
    <w:rsid w:val="008B1C99"/>
    <w:rsid w:val="008C3BB3"/>
    <w:rsid w:val="008C6012"/>
    <w:rsid w:val="00902C66"/>
    <w:rsid w:val="009112A4"/>
    <w:rsid w:val="00921901"/>
    <w:rsid w:val="00926340"/>
    <w:rsid w:val="00936A49"/>
    <w:rsid w:val="009543CC"/>
    <w:rsid w:val="00983AF6"/>
    <w:rsid w:val="00984EEA"/>
    <w:rsid w:val="00986E0E"/>
    <w:rsid w:val="009A6FA0"/>
    <w:rsid w:val="009C3962"/>
    <w:rsid w:val="009C694E"/>
    <w:rsid w:val="009D72C5"/>
    <w:rsid w:val="00A02B55"/>
    <w:rsid w:val="00A66992"/>
    <w:rsid w:val="00A811D6"/>
    <w:rsid w:val="00A82FE0"/>
    <w:rsid w:val="00A93629"/>
    <w:rsid w:val="00AE5F86"/>
    <w:rsid w:val="00AF0584"/>
    <w:rsid w:val="00B05192"/>
    <w:rsid w:val="00B26B6E"/>
    <w:rsid w:val="00B34B96"/>
    <w:rsid w:val="00B62256"/>
    <w:rsid w:val="00B67DDB"/>
    <w:rsid w:val="00B769A5"/>
    <w:rsid w:val="00C77796"/>
    <w:rsid w:val="00C81AB2"/>
    <w:rsid w:val="00C81DAD"/>
    <w:rsid w:val="00C848B3"/>
    <w:rsid w:val="00C91797"/>
    <w:rsid w:val="00CB729D"/>
    <w:rsid w:val="00D163E3"/>
    <w:rsid w:val="00D32B7A"/>
    <w:rsid w:val="00D36AB1"/>
    <w:rsid w:val="00D6648F"/>
    <w:rsid w:val="00D76377"/>
    <w:rsid w:val="00D80B8F"/>
    <w:rsid w:val="00DA4318"/>
    <w:rsid w:val="00DC1C34"/>
    <w:rsid w:val="00DF4C05"/>
    <w:rsid w:val="00E00EB1"/>
    <w:rsid w:val="00E17203"/>
    <w:rsid w:val="00E45C41"/>
    <w:rsid w:val="00E6564C"/>
    <w:rsid w:val="00E67BA9"/>
    <w:rsid w:val="00E76490"/>
    <w:rsid w:val="00E8009D"/>
    <w:rsid w:val="00E809FC"/>
    <w:rsid w:val="00E87A0E"/>
    <w:rsid w:val="00E968B6"/>
    <w:rsid w:val="00EA5454"/>
    <w:rsid w:val="00EF2971"/>
    <w:rsid w:val="00EF4DC8"/>
    <w:rsid w:val="00F01393"/>
    <w:rsid w:val="00F10E87"/>
    <w:rsid w:val="00F271D0"/>
    <w:rsid w:val="00F408E8"/>
    <w:rsid w:val="00F52BE4"/>
    <w:rsid w:val="00F61075"/>
    <w:rsid w:val="00F61FBE"/>
    <w:rsid w:val="00F67AF0"/>
    <w:rsid w:val="00F842DE"/>
    <w:rsid w:val="00F95F6F"/>
    <w:rsid w:val="00FF0D06"/>
    <w:rsid w:val="00FF69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35"/>
    <o:shapelayout v:ext="edit">
      <o:idmap v:ext="edit" data="1"/>
    </o:shapelayout>
  </w:shapeDefaults>
  <w:decimalSymbol w:val=","/>
  <w:listSeparator w:val=";"/>
  <w14:docId w14:val="3952FCD6"/>
  <w15:chartTrackingRefBased/>
  <w15:docId w15:val="{A3954571-93C3-4F0D-9CD1-87B6318CB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6E0E"/>
    <w:pPr>
      <w:widowControl w:val="0"/>
      <w:spacing w:before="60" w:after="60"/>
      <w:jc w:val="both"/>
    </w:pPr>
    <w:rPr>
      <w:rFonts w:ascii="Arial" w:hAnsi="Arial" w:cs="Arial"/>
    </w:rPr>
  </w:style>
  <w:style w:type="paragraph" w:styleId="Titre1">
    <w:name w:val="heading 1"/>
    <w:basedOn w:val="Normal"/>
    <w:next w:val="Corpsdetexte"/>
    <w:qFormat/>
    <w:rsid w:val="00C81AB2"/>
    <w:pPr>
      <w:keepNext/>
      <w:numPr>
        <w:numId w:val="11"/>
      </w:numPr>
      <w:tabs>
        <w:tab w:val="clear" w:pos="432"/>
        <w:tab w:val="left" w:pos="340"/>
      </w:tabs>
      <w:spacing w:before="240"/>
      <w:ind w:left="340" w:hanging="340"/>
      <w:outlineLvl w:val="0"/>
    </w:pPr>
    <w:rPr>
      <w:b/>
      <w:bCs/>
      <w:kern w:val="32"/>
      <w:sz w:val="36"/>
      <w:szCs w:val="36"/>
    </w:rPr>
  </w:style>
  <w:style w:type="paragraph" w:styleId="Titre2">
    <w:name w:val="heading 2"/>
    <w:basedOn w:val="Normal"/>
    <w:next w:val="Corpsdetexte"/>
    <w:qFormat/>
    <w:rsid w:val="00C81AB2"/>
    <w:pPr>
      <w:keepNext/>
      <w:numPr>
        <w:ilvl w:val="1"/>
        <w:numId w:val="11"/>
      </w:numPr>
      <w:tabs>
        <w:tab w:val="clear" w:pos="576"/>
        <w:tab w:val="left" w:pos="1191"/>
      </w:tabs>
      <w:spacing w:before="240"/>
      <w:ind w:left="1191" w:hanging="624"/>
      <w:outlineLvl w:val="1"/>
    </w:pPr>
    <w:rPr>
      <w:b/>
      <w:bCs/>
      <w:i/>
      <w:iCs/>
      <w:sz w:val="32"/>
      <w:szCs w:val="32"/>
    </w:rPr>
  </w:style>
  <w:style w:type="paragraph" w:styleId="Titre3">
    <w:name w:val="heading 3"/>
    <w:basedOn w:val="Normal"/>
    <w:next w:val="Corpsdetexte"/>
    <w:qFormat/>
    <w:rsid w:val="00C81AB2"/>
    <w:pPr>
      <w:keepNext/>
      <w:numPr>
        <w:ilvl w:val="2"/>
        <w:numId w:val="11"/>
      </w:numPr>
      <w:tabs>
        <w:tab w:val="clear" w:pos="720"/>
        <w:tab w:val="left" w:pos="1928"/>
      </w:tabs>
      <w:spacing w:before="240"/>
      <w:ind w:left="1928" w:hanging="794"/>
      <w:outlineLvl w:val="2"/>
    </w:pPr>
    <w:rPr>
      <w:b/>
      <w:bCs/>
      <w:sz w:val="28"/>
      <w:szCs w:val="28"/>
    </w:rPr>
  </w:style>
  <w:style w:type="paragraph" w:styleId="Titre4">
    <w:name w:val="heading 4"/>
    <w:basedOn w:val="Normal"/>
    <w:next w:val="Corpsdetexte"/>
    <w:qFormat/>
    <w:rsid w:val="00C81AB2"/>
    <w:pPr>
      <w:keepNext/>
      <w:numPr>
        <w:ilvl w:val="3"/>
        <w:numId w:val="11"/>
      </w:numPr>
      <w:tabs>
        <w:tab w:val="clear" w:pos="864"/>
        <w:tab w:val="left" w:pos="2608"/>
      </w:tabs>
      <w:spacing w:before="240"/>
      <w:ind w:left="2608" w:hanging="907"/>
      <w:outlineLvl w:val="3"/>
    </w:pPr>
    <w:rPr>
      <w:b/>
      <w:bCs/>
      <w:i/>
      <w:sz w:val="26"/>
      <w:szCs w:val="26"/>
    </w:rPr>
  </w:style>
  <w:style w:type="paragraph" w:styleId="Titre5">
    <w:name w:val="heading 5"/>
    <w:basedOn w:val="Normal"/>
    <w:next w:val="Corpsdetexte"/>
    <w:qFormat/>
    <w:rsid w:val="00986E0E"/>
    <w:pPr>
      <w:numPr>
        <w:ilvl w:val="4"/>
        <w:numId w:val="11"/>
      </w:numPr>
      <w:tabs>
        <w:tab w:val="clear" w:pos="1008"/>
        <w:tab w:val="left" w:pos="3402"/>
      </w:tabs>
      <w:spacing w:before="240"/>
      <w:ind w:left="3402" w:hanging="1134"/>
      <w:outlineLvl w:val="4"/>
    </w:pPr>
    <w:rPr>
      <w:b/>
      <w:bCs/>
      <w:iCs/>
      <w:sz w:val="24"/>
      <w:szCs w:val="24"/>
    </w:rPr>
  </w:style>
  <w:style w:type="paragraph" w:styleId="Titre6">
    <w:name w:val="heading 6"/>
    <w:basedOn w:val="Normal"/>
    <w:next w:val="Normal"/>
    <w:qFormat/>
    <w:rsid w:val="007513F8"/>
    <w:pPr>
      <w:numPr>
        <w:ilvl w:val="5"/>
        <w:numId w:val="11"/>
      </w:numPr>
      <w:spacing w:before="240"/>
      <w:outlineLvl w:val="5"/>
    </w:pPr>
    <w:rPr>
      <w:rFonts w:ascii="Times New Roman" w:hAnsi="Times New Roman" w:cs="Times New Roman"/>
      <w:b/>
      <w:bCs/>
      <w:sz w:val="22"/>
      <w:szCs w:val="22"/>
    </w:rPr>
  </w:style>
  <w:style w:type="paragraph" w:styleId="Titre7">
    <w:name w:val="heading 7"/>
    <w:basedOn w:val="Normal"/>
    <w:next w:val="Normal"/>
    <w:qFormat/>
    <w:rsid w:val="007513F8"/>
    <w:pPr>
      <w:numPr>
        <w:ilvl w:val="6"/>
        <w:numId w:val="11"/>
      </w:numPr>
      <w:spacing w:before="240"/>
      <w:outlineLvl w:val="6"/>
    </w:pPr>
    <w:rPr>
      <w:rFonts w:ascii="Times New Roman" w:hAnsi="Times New Roman" w:cs="Times New Roman"/>
      <w:sz w:val="24"/>
      <w:szCs w:val="24"/>
    </w:rPr>
  </w:style>
  <w:style w:type="paragraph" w:styleId="Titre8">
    <w:name w:val="heading 8"/>
    <w:basedOn w:val="Normal"/>
    <w:next w:val="Normal"/>
    <w:qFormat/>
    <w:rsid w:val="007513F8"/>
    <w:pPr>
      <w:numPr>
        <w:ilvl w:val="7"/>
        <w:numId w:val="11"/>
      </w:numPr>
      <w:spacing w:before="240"/>
      <w:outlineLvl w:val="7"/>
    </w:pPr>
    <w:rPr>
      <w:rFonts w:ascii="Times New Roman" w:hAnsi="Times New Roman" w:cs="Times New Roman"/>
      <w:i/>
      <w:iCs/>
      <w:sz w:val="24"/>
      <w:szCs w:val="24"/>
    </w:rPr>
  </w:style>
  <w:style w:type="paragraph" w:styleId="Titre9">
    <w:name w:val="heading 9"/>
    <w:basedOn w:val="Normal"/>
    <w:next w:val="Normal"/>
    <w:qFormat/>
    <w:rsid w:val="007513F8"/>
    <w:pPr>
      <w:numPr>
        <w:ilvl w:val="8"/>
        <w:numId w:val="11"/>
      </w:numPr>
      <w:spacing w:before="24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0E29BF"/>
    <w:pPr>
      <w:tabs>
        <w:tab w:val="center" w:pos="4536"/>
        <w:tab w:val="right" w:pos="9072"/>
      </w:tabs>
    </w:pPr>
    <w:rPr>
      <w:rFonts w:ascii="Courier" w:hAnsi="Courier" w:cs="Times New Roman"/>
      <w:i/>
      <w:szCs w:val="24"/>
    </w:rPr>
  </w:style>
  <w:style w:type="paragraph" w:styleId="Pieddepage">
    <w:name w:val="footer"/>
    <w:basedOn w:val="Normal"/>
    <w:rsid w:val="00C81DAD"/>
    <w:pPr>
      <w:tabs>
        <w:tab w:val="center" w:pos="4536"/>
        <w:tab w:val="right" w:pos="9072"/>
      </w:tabs>
      <w:jc w:val="right"/>
    </w:pPr>
    <w:rPr>
      <w:rFonts w:ascii="Courier" w:hAnsi="Courier"/>
      <w:i/>
    </w:rPr>
  </w:style>
  <w:style w:type="paragraph" w:styleId="Corpsdetexte">
    <w:name w:val="Body Text"/>
    <w:basedOn w:val="Normal"/>
    <w:rsid w:val="00C81AB2"/>
    <w:pPr>
      <w:spacing w:after="120"/>
      <w:ind w:firstLine="567"/>
    </w:pPr>
    <w:rPr>
      <w:sz w:val="22"/>
    </w:rPr>
  </w:style>
  <w:style w:type="paragraph" w:customStyle="1" w:styleId="Typededocument">
    <w:name w:val="Type de document"/>
    <w:basedOn w:val="Normal"/>
    <w:rsid w:val="000E29BF"/>
    <w:pPr>
      <w:ind w:left="540" w:right="405"/>
      <w:jc w:val="center"/>
    </w:pPr>
    <w:rPr>
      <w:b/>
      <w:color w:val="000000"/>
      <w:sz w:val="28"/>
    </w:rPr>
  </w:style>
  <w:style w:type="paragraph" w:customStyle="1" w:styleId="Titre1repage">
    <w:name w:val="Titre 1ère page"/>
    <w:basedOn w:val="Normal"/>
    <w:next w:val="Normal"/>
    <w:rsid w:val="000E29BF"/>
    <w:rPr>
      <w:b/>
      <w:sz w:val="24"/>
      <w:szCs w:val="24"/>
    </w:rPr>
  </w:style>
  <w:style w:type="paragraph" w:customStyle="1" w:styleId="Pieddeprempage">
    <w:name w:val="Pied de prem. page"/>
    <w:basedOn w:val="Pieddepage"/>
    <w:rsid w:val="000E29BF"/>
    <w:pPr>
      <w:keepLines/>
      <w:tabs>
        <w:tab w:val="clear" w:pos="4536"/>
        <w:tab w:val="clear" w:pos="9072"/>
        <w:tab w:val="center" w:pos="4320"/>
      </w:tabs>
      <w:jc w:val="center"/>
    </w:pPr>
  </w:style>
  <w:style w:type="paragraph" w:customStyle="1" w:styleId="Listepoint">
    <w:name w:val="Liste point"/>
    <w:basedOn w:val="Corpsdetexte"/>
    <w:rsid w:val="006801BE"/>
    <w:pPr>
      <w:numPr>
        <w:numId w:val="18"/>
      </w:numPr>
    </w:pPr>
  </w:style>
  <w:style w:type="paragraph" w:customStyle="1" w:styleId="Listepuce2">
    <w:name w:val="Liste puce 2"/>
    <w:basedOn w:val="Normal"/>
    <w:rsid w:val="006801BE"/>
    <w:pPr>
      <w:numPr>
        <w:ilvl w:val="1"/>
        <w:numId w:val="20"/>
      </w:numPr>
    </w:pPr>
    <w:rPr>
      <w:sz w:val="22"/>
      <w:szCs w:val="22"/>
    </w:rPr>
  </w:style>
  <w:style w:type="paragraph" w:customStyle="1" w:styleId="Titretableau1repage">
    <w:name w:val="Titre tableau 1ère page"/>
    <w:basedOn w:val="Normal"/>
    <w:link w:val="Titretableau1repageCar"/>
    <w:rsid w:val="004C4AAF"/>
    <w:pPr>
      <w:jc w:val="center"/>
    </w:pPr>
    <w:rPr>
      <w:b/>
      <w:color w:val="000000"/>
    </w:rPr>
  </w:style>
  <w:style w:type="character" w:customStyle="1" w:styleId="Titretableau1repageCar">
    <w:name w:val="Titre tableau 1ère page Car"/>
    <w:link w:val="Titretableau1repage"/>
    <w:rsid w:val="004C4AAF"/>
    <w:rPr>
      <w:rFonts w:ascii="Arial" w:hAnsi="Arial" w:cs="Arial"/>
      <w:b/>
      <w:color w:val="000000"/>
      <w:lang w:val="fr-FR" w:eastAsia="fr-FR" w:bidi="ar-SA"/>
    </w:rPr>
  </w:style>
  <w:style w:type="paragraph" w:customStyle="1" w:styleId="Intrieurtableau">
    <w:name w:val="Intérieur tableau"/>
    <w:basedOn w:val="Normal"/>
    <w:rsid w:val="00634719"/>
    <w:pPr>
      <w:jc w:val="center"/>
    </w:pPr>
    <w:rPr>
      <w:rFonts w:ascii="Arial Narrow" w:hAnsi="Arial Narrow"/>
      <w:color w:val="000000"/>
    </w:rPr>
  </w:style>
  <w:style w:type="paragraph" w:customStyle="1" w:styleId="Listecarr3">
    <w:name w:val="Liste carré 3"/>
    <w:basedOn w:val="Corpsdetexte"/>
    <w:rsid w:val="006801BE"/>
    <w:pPr>
      <w:numPr>
        <w:ilvl w:val="2"/>
        <w:numId w:val="20"/>
      </w:numPr>
    </w:pPr>
  </w:style>
  <w:style w:type="paragraph" w:customStyle="1" w:styleId="Listecarr4">
    <w:name w:val="Liste carré 4"/>
    <w:basedOn w:val="Corpsdetexte"/>
    <w:rsid w:val="006801BE"/>
    <w:pPr>
      <w:numPr>
        <w:ilvl w:val="3"/>
        <w:numId w:val="20"/>
      </w:numPr>
    </w:pPr>
  </w:style>
  <w:style w:type="character" w:styleId="Lienhypertexte">
    <w:name w:val="Hyperlink"/>
    <w:rsid w:val="00B62256"/>
    <w:rPr>
      <w:color w:val="0000FF"/>
      <w:u w:val="single"/>
    </w:rPr>
  </w:style>
  <w:style w:type="paragraph" w:styleId="Textedebulles">
    <w:name w:val="Balloon Text"/>
    <w:basedOn w:val="Normal"/>
    <w:link w:val="TextedebullesCar"/>
    <w:rsid w:val="00D163E3"/>
    <w:pPr>
      <w:spacing w:before="0" w:after="0"/>
    </w:pPr>
    <w:rPr>
      <w:rFonts w:ascii="Tahoma" w:hAnsi="Tahoma" w:cs="Tahoma"/>
      <w:sz w:val="16"/>
      <w:szCs w:val="16"/>
    </w:rPr>
  </w:style>
  <w:style w:type="character" w:customStyle="1" w:styleId="TextedebullesCar">
    <w:name w:val="Texte de bulles Car"/>
    <w:link w:val="Textedebulles"/>
    <w:rsid w:val="00D163E3"/>
    <w:rPr>
      <w:rFonts w:ascii="Tahoma" w:hAnsi="Tahoma" w:cs="Tahoma"/>
      <w:sz w:val="16"/>
      <w:szCs w:val="16"/>
    </w:rPr>
  </w:style>
  <w:style w:type="paragraph" w:styleId="Rvision">
    <w:name w:val="Revision"/>
    <w:hidden/>
    <w:uiPriority w:val="99"/>
    <w:semiHidden/>
    <w:rsid w:val="00D6648F"/>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control" Target="activeX/activeX5.xml"/><Relationship Id="rId26" Type="http://schemas.openxmlformats.org/officeDocument/2006/relationships/control" Target="activeX/activeX9.xm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control" Target="activeX/activeX2.xml"/><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control" Target="activeX/activeX4.xml"/><Relationship Id="rId20" Type="http://schemas.openxmlformats.org/officeDocument/2006/relationships/control" Target="activeX/activeX6.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control" Target="activeX/activeX8.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footer" Target="footer1.xml"/><Relationship Id="rId10" Type="http://schemas.openxmlformats.org/officeDocument/2006/relationships/control" Target="activeX/activeX1.xml"/><Relationship Id="rId19" Type="http://schemas.openxmlformats.org/officeDocument/2006/relationships/image" Target="media/image7.wmf"/><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control" Target="activeX/activeX3.xml"/><Relationship Id="rId22" Type="http://schemas.openxmlformats.org/officeDocument/2006/relationships/control" Target="activeX/activeX7.xml"/><Relationship Id="rId27" Type="http://schemas.openxmlformats.org/officeDocument/2006/relationships/header" Target="header1.xml"/><Relationship Id="rId30" Type="http://schemas.openxmlformats.org/officeDocument/2006/relationships/fontTable" Target="fontTable.xml"/><Relationship Id="rId35" Type="http://schemas.openxmlformats.org/officeDocument/2006/relationships/customXml" Target="../customXml/item4.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DUFOUR2\Gaz\Dossier%20Op&#233;rateur%20Agr&#233;&#233;\Agr&#233;ment%20Gaz\Dossier%20Agr&#233;ment%20Minist&#232;re\Dossier%20Agr&#233;ment%20082006\Proc&#233;dure.do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F535043E2701341906989964D2D892C" ma:contentTypeVersion="4" ma:contentTypeDescription="Crée un document." ma:contentTypeScope="" ma:versionID="0f5cdc98f7d80d0cc5f8caf0aaa98de1">
  <xsd:schema xmlns:xsd="http://www.w3.org/2001/XMLSchema" xmlns:xs="http://www.w3.org/2001/XMLSchema" xmlns:p="http://schemas.microsoft.com/office/2006/metadata/properties" xmlns:ns2="d8d28931-cf09-4ff1-83c8-aa063f8e41c0" targetNamespace="http://schemas.microsoft.com/office/2006/metadata/properties" ma:root="true" ma:fieldsID="ff91498fa4ced381ac23dff8f8319b13" ns2:_="">
    <xsd:import namespace="d8d28931-cf09-4ff1-83c8-aa063f8e41c0"/>
    <xsd:element name="properties">
      <xsd:complexType>
        <xsd:sequence>
          <xsd:element name="documentManagement">
            <xsd:complexType>
              <xsd:all>
                <xsd:element ref="ns2:Auteur"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d28931-cf09-4ff1-83c8-aa063f8e41c0" elementFormDefault="qualified">
    <xsd:import namespace="http://schemas.microsoft.com/office/2006/documentManagement/types"/>
    <xsd:import namespace="http://schemas.microsoft.com/office/infopath/2007/PartnerControls"/>
    <xsd:element name="Auteur" ma:index="8" nillable="true" ma:displayName="Auteur" ma:format="Dropdown" ma:list="UserInfo" ma:SharePointGroup="0" ma:internalName="Auteu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uteur xmlns="d8d28931-cf09-4ff1-83c8-aa063f8e41c0">
      <UserInfo>
        <DisplayName/>
        <AccountId xsi:nil="true"/>
        <AccountType/>
      </UserInfo>
    </Auteur>
  </documentManagement>
</p:properties>
</file>

<file path=customXml/itemProps1.xml><?xml version="1.0" encoding="utf-8"?>
<ds:datastoreItem xmlns:ds="http://schemas.openxmlformats.org/officeDocument/2006/customXml" ds:itemID="{7FBEE6FD-3FF9-42A4-99AB-FD332E9EFC38}">
  <ds:schemaRefs>
    <ds:schemaRef ds:uri="http://schemas.openxmlformats.org/officeDocument/2006/bibliography"/>
  </ds:schemaRefs>
</ds:datastoreItem>
</file>

<file path=customXml/itemProps2.xml><?xml version="1.0" encoding="utf-8"?>
<ds:datastoreItem xmlns:ds="http://schemas.openxmlformats.org/officeDocument/2006/customXml" ds:itemID="{9EB40E7B-9102-474A-8580-1D50B169B1B5}"/>
</file>

<file path=customXml/itemProps3.xml><?xml version="1.0" encoding="utf-8"?>
<ds:datastoreItem xmlns:ds="http://schemas.openxmlformats.org/officeDocument/2006/customXml" ds:itemID="{09BF1DE2-5EAB-404D-9F08-C8E944E3AF8B}"/>
</file>

<file path=customXml/itemProps4.xml><?xml version="1.0" encoding="utf-8"?>
<ds:datastoreItem xmlns:ds="http://schemas.openxmlformats.org/officeDocument/2006/customXml" ds:itemID="{A29CAB38-361E-4930-A412-0340FCE55258}"/>
</file>

<file path=docProps/app.xml><?xml version="1.0" encoding="utf-8"?>
<Properties xmlns="http://schemas.openxmlformats.org/officeDocument/2006/extended-properties" xmlns:vt="http://schemas.openxmlformats.org/officeDocument/2006/docPropsVTypes">
  <Template>Procédure.dot</Template>
  <TotalTime>35</TotalTime>
  <Pages>4</Pages>
  <Words>806</Words>
  <Characters>4997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lpstr>
    </vt:vector>
  </TitlesOfParts>
  <Company>SICAE DE LA SOMME ET DU CAMBRAISIS</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cdufour</dc:creator>
  <cp:keywords/>
  <cp:lastModifiedBy>Etienne ROUILLARD</cp:lastModifiedBy>
  <cp:revision>3</cp:revision>
  <cp:lastPrinted>2015-10-19T11:51:00Z</cp:lastPrinted>
  <dcterms:created xsi:type="dcterms:W3CDTF">2020-12-21T13:02:00Z</dcterms:created>
  <dcterms:modified xsi:type="dcterms:W3CDTF">2025-04-04T07:17:00Z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0x0101005F535043E2701341906989964D2D892C</vt:lpwstr>
  </property>
</Properties>
</file>